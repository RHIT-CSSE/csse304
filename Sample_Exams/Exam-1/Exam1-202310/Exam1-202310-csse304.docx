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3DDA" w14:textId="77777777" w:rsidR="00706EE4" w:rsidRDefault="00DF1E15" w:rsidP="00157DDD">
      <w:pPr>
        <w:tabs>
          <w:tab w:val="left" w:pos="2016"/>
        </w:tabs>
        <w:rPr>
          <w:b/>
        </w:rPr>
      </w:pPr>
      <w:r>
        <w:rPr>
          <w:b/>
          <w:bCs/>
        </w:rPr>
        <w:t>CSSE</w:t>
      </w:r>
      <w:r w:rsidR="00A01121">
        <w:rPr>
          <w:b/>
        </w:rPr>
        <w:t xml:space="preserve"> 304 </w:t>
      </w:r>
      <w:r>
        <w:rPr>
          <w:b/>
        </w:rPr>
        <w:t>Exam #</w:t>
      </w:r>
      <w:proofErr w:type="gramStart"/>
      <w:r>
        <w:rPr>
          <w:b/>
        </w:rPr>
        <w:t xml:space="preserve">1  </w:t>
      </w:r>
      <w:r w:rsidR="004A48BD">
        <w:rPr>
          <w:b/>
        </w:rPr>
        <w:t>Part</w:t>
      </w:r>
      <w:proofErr w:type="gramEnd"/>
      <w:r w:rsidR="004A48BD">
        <w:rPr>
          <w:b/>
        </w:rPr>
        <w:t xml:space="preserve"> </w:t>
      </w:r>
      <w:r w:rsidR="001F3C09">
        <w:rPr>
          <w:b/>
        </w:rPr>
        <w:t>Fall 202</w:t>
      </w:r>
      <w:r w:rsidR="004F3490">
        <w:rPr>
          <w:b/>
        </w:rPr>
        <w:t>2</w:t>
      </w:r>
      <w:r w:rsidR="00506CA7">
        <w:rPr>
          <w:b/>
        </w:rPr>
        <w:t>-202</w:t>
      </w:r>
      <w:r w:rsidR="004F3490">
        <w:rPr>
          <w:b/>
        </w:rPr>
        <w:t>3</w:t>
      </w:r>
      <w:r w:rsidR="00760DD9">
        <w:rPr>
          <w:b/>
        </w:rPr>
        <w:t xml:space="preserve">  </w:t>
      </w:r>
    </w:p>
    <w:p w14:paraId="6BDDBB1F" w14:textId="77777777" w:rsidR="00706EE4" w:rsidRDefault="00706EE4" w:rsidP="00157DDD">
      <w:pPr>
        <w:tabs>
          <w:tab w:val="left" w:pos="2016"/>
        </w:tabs>
        <w:rPr>
          <w:b/>
        </w:rPr>
      </w:pPr>
    </w:p>
    <w:p w14:paraId="7D5590B8" w14:textId="3C1BB757" w:rsidR="00157DDD" w:rsidRDefault="00706EE4" w:rsidP="00157DDD">
      <w:pPr>
        <w:tabs>
          <w:tab w:val="left" w:pos="2016"/>
        </w:tabs>
        <w:rPr>
          <w:b/>
          <w:bCs/>
          <w:sz w:val="16"/>
        </w:rPr>
      </w:pPr>
      <w:r>
        <w:rPr>
          <w:b/>
        </w:rPr>
        <w:t xml:space="preserve">Your </w:t>
      </w:r>
      <w:r w:rsidR="00760DD9">
        <w:rPr>
          <w:b/>
        </w:rPr>
        <w:t>Name</w:t>
      </w:r>
      <w:r w:rsidR="00DF1E15">
        <w:rPr>
          <w:b/>
        </w:rPr>
        <w:t xml:space="preserve"> </w:t>
      </w:r>
      <w:r>
        <w:rPr>
          <w:b/>
        </w:rPr>
        <w:t>(write clearly and dark)</w:t>
      </w:r>
    </w:p>
    <w:tbl>
      <w:tblPr>
        <w:tblStyle w:val="TableGrid"/>
        <w:tblpPr w:leftFromText="180" w:rightFromText="180" w:vertAnchor="text" w:horzAnchor="margin" w:tblpXSpec="right" w:tblpY="32"/>
        <w:tblW w:w="0" w:type="auto"/>
        <w:tblLook w:val="04A0" w:firstRow="1" w:lastRow="0" w:firstColumn="1" w:lastColumn="0" w:noHBand="0" w:noVBand="1"/>
      </w:tblPr>
      <w:tblGrid>
        <w:gridCol w:w="1098"/>
        <w:gridCol w:w="990"/>
        <w:gridCol w:w="990"/>
        <w:gridCol w:w="1080"/>
      </w:tblGrid>
      <w:tr w:rsidR="00A97DF5" w14:paraId="2048B720" w14:textId="77777777" w:rsidTr="00242491">
        <w:tc>
          <w:tcPr>
            <w:tcW w:w="1098" w:type="dxa"/>
          </w:tcPr>
          <w:p w14:paraId="569DD81B" w14:textId="77777777" w:rsidR="00A97DF5" w:rsidRDefault="00A97DF5" w:rsidP="000349B5">
            <w:pPr>
              <w:rPr>
                <w:sz w:val="22"/>
                <w:szCs w:val="22"/>
              </w:rPr>
            </w:pPr>
            <w:r>
              <w:rPr>
                <w:sz w:val="22"/>
                <w:szCs w:val="22"/>
              </w:rPr>
              <w:t>Problem</w:t>
            </w:r>
          </w:p>
        </w:tc>
        <w:tc>
          <w:tcPr>
            <w:tcW w:w="990" w:type="dxa"/>
          </w:tcPr>
          <w:p w14:paraId="47CFF7EC" w14:textId="77777777" w:rsidR="00A97DF5" w:rsidRDefault="00A97DF5" w:rsidP="000349B5">
            <w:pPr>
              <w:rPr>
                <w:sz w:val="22"/>
                <w:szCs w:val="22"/>
              </w:rPr>
            </w:pPr>
          </w:p>
        </w:tc>
        <w:tc>
          <w:tcPr>
            <w:tcW w:w="990" w:type="dxa"/>
          </w:tcPr>
          <w:p w14:paraId="007867FE" w14:textId="778516FE" w:rsidR="00A97DF5" w:rsidRDefault="00A97DF5" w:rsidP="000349B5">
            <w:pPr>
              <w:rPr>
                <w:sz w:val="22"/>
                <w:szCs w:val="22"/>
              </w:rPr>
            </w:pPr>
            <w:r>
              <w:rPr>
                <w:sz w:val="22"/>
                <w:szCs w:val="22"/>
              </w:rPr>
              <w:t>Possible</w:t>
            </w:r>
          </w:p>
        </w:tc>
        <w:tc>
          <w:tcPr>
            <w:tcW w:w="1080" w:type="dxa"/>
          </w:tcPr>
          <w:p w14:paraId="263A2922" w14:textId="77777777" w:rsidR="00A97DF5" w:rsidRDefault="00A97DF5" w:rsidP="000349B5">
            <w:pPr>
              <w:rPr>
                <w:sz w:val="22"/>
                <w:szCs w:val="22"/>
              </w:rPr>
            </w:pPr>
            <w:r>
              <w:rPr>
                <w:sz w:val="22"/>
                <w:szCs w:val="22"/>
              </w:rPr>
              <w:t>Earned</w:t>
            </w:r>
          </w:p>
        </w:tc>
      </w:tr>
      <w:tr w:rsidR="00A97DF5" w14:paraId="065AB9E6" w14:textId="77777777" w:rsidTr="00242491">
        <w:trPr>
          <w:trHeight w:val="360"/>
        </w:trPr>
        <w:tc>
          <w:tcPr>
            <w:tcW w:w="1098" w:type="dxa"/>
            <w:vAlign w:val="center"/>
          </w:tcPr>
          <w:p w14:paraId="20A60754" w14:textId="77777777" w:rsidR="00A97DF5" w:rsidRDefault="00A97DF5" w:rsidP="000349B5">
            <w:pPr>
              <w:jc w:val="center"/>
              <w:rPr>
                <w:sz w:val="22"/>
                <w:szCs w:val="22"/>
              </w:rPr>
            </w:pPr>
            <w:r>
              <w:rPr>
                <w:sz w:val="22"/>
                <w:szCs w:val="22"/>
              </w:rPr>
              <w:t>1</w:t>
            </w:r>
          </w:p>
        </w:tc>
        <w:tc>
          <w:tcPr>
            <w:tcW w:w="990" w:type="dxa"/>
          </w:tcPr>
          <w:p w14:paraId="5D2629B5" w14:textId="77777777" w:rsidR="00A97DF5" w:rsidRDefault="00A97DF5" w:rsidP="000349B5">
            <w:pPr>
              <w:jc w:val="center"/>
              <w:rPr>
                <w:sz w:val="22"/>
                <w:szCs w:val="22"/>
              </w:rPr>
            </w:pPr>
          </w:p>
        </w:tc>
        <w:tc>
          <w:tcPr>
            <w:tcW w:w="990" w:type="dxa"/>
            <w:vAlign w:val="center"/>
          </w:tcPr>
          <w:p w14:paraId="1C73E24B" w14:textId="794C2D28" w:rsidR="00A97DF5" w:rsidRDefault="00706EE4" w:rsidP="000349B5">
            <w:pPr>
              <w:jc w:val="center"/>
              <w:rPr>
                <w:sz w:val="22"/>
                <w:szCs w:val="22"/>
              </w:rPr>
            </w:pPr>
            <w:r>
              <w:rPr>
                <w:sz w:val="22"/>
                <w:szCs w:val="22"/>
              </w:rPr>
              <w:t>6</w:t>
            </w:r>
          </w:p>
        </w:tc>
        <w:tc>
          <w:tcPr>
            <w:tcW w:w="1080" w:type="dxa"/>
            <w:vAlign w:val="center"/>
          </w:tcPr>
          <w:p w14:paraId="24BD1EFE" w14:textId="77777777" w:rsidR="00A97DF5" w:rsidRDefault="00A97DF5" w:rsidP="000349B5">
            <w:pPr>
              <w:jc w:val="center"/>
              <w:rPr>
                <w:sz w:val="22"/>
                <w:szCs w:val="22"/>
              </w:rPr>
            </w:pPr>
          </w:p>
        </w:tc>
      </w:tr>
      <w:tr w:rsidR="00A97DF5" w14:paraId="770BE08C" w14:textId="77777777" w:rsidTr="00242491">
        <w:trPr>
          <w:trHeight w:val="360"/>
        </w:trPr>
        <w:tc>
          <w:tcPr>
            <w:tcW w:w="1098" w:type="dxa"/>
            <w:vAlign w:val="center"/>
          </w:tcPr>
          <w:p w14:paraId="619A708D" w14:textId="77777777" w:rsidR="00A97DF5" w:rsidRDefault="00A97DF5" w:rsidP="000349B5">
            <w:pPr>
              <w:jc w:val="center"/>
              <w:rPr>
                <w:sz w:val="22"/>
                <w:szCs w:val="22"/>
              </w:rPr>
            </w:pPr>
            <w:r>
              <w:rPr>
                <w:sz w:val="22"/>
                <w:szCs w:val="22"/>
              </w:rPr>
              <w:t>2</w:t>
            </w:r>
          </w:p>
        </w:tc>
        <w:tc>
          <w:tcPr>
            <w:tcW w:w="990" w:type="dxa"/>
          </w:tcPr>
          <w:p w14:paraId="1A1DE66A" w14:textId="77777777" w:rsidR="00A97DF5" w:rsidRDefault="00A97DF5" w:rsidP="000349B5">
            <w:pPr>
              <w:jc w:val="center"/>
              <w:rPr>
                <w:sz w:val="22"/>
                <w:szCs w:val="22"/>
              </w:rPr>
            </w:pPr>
          </w:p>
        </w:tc>
        <w:tc>
          <w:tcPr>
            <w:tcW w:w="990" w:type="dxa"/>
            <w:vAlign w:val="center"/>
          </w:tcPr>
          <w:p w14:paraId="7CDCB80F" w14:textId="65CCB21F" w:rsidR="00A97DF5" w:rsidRDefault="000F7C03" w:rsidP="000349B5">
            <w:pPr>
              <w:jc w:val="center"/>
              <w:rPr>
                <w:sz w:val="22"/>
                <w:szCs w:val="22"/>
              </w:rPr>
            </w:pPr>
            <w:r>
              <w:rPr>
                <w:sz w:val="22"/>
                <w:szCs w:val="22"/>
              </w:rPr>
              <w:t>6</w:t>
            </w:r>
          </w:p>
        </w:tc>
        <w:tc>
          <w:tcPr>
            <w:tcW w:w="1080" w:type="dxa"/>
            <w:vAlign w:val="center"/>
          </w:tcPr>
          <w:p w14:paraId="3A8E1016" w14:textId="77777777" w:rsidR="00A97DF5" w:rsidRDefault="00A97DF5" w:rsidP="000349B5">
            <w:pPr>
              <w:jc w:val="center"/>
              <w:rPr>
                <w:sz w:val="22"/>
                <w:szCs w:val="22"/>
              </w:rPr>
            </w:pPr>
          </w:p>
        </w:tc>
      </w:tr>
      <w:tr w:rsidR="00A97DF5" w14:paraId="403E9B94" w14:textId="77777777" w:rsidTr="00242491">
        <w:trPr>
          <w:trHeight w:val="360"/>
        </w:trPr>
        <w:tc>
          <w:tcPr>
            <w:tcW w:w="1098" w:type="dxa"/>
            <w:vAlign w:val="center"/>
          </w:tcPr>
          <w:p w14:paraId="1DB262C8" w14:textId="77777777" w:rsidR="00A97DF5" w:rsidRDefault="00A97DF5" w:rsidP="000349B5">
            <w:pPr>
              <w:jc w:val="center"/>
              <w:rPr>
                <w:sz w:val="22"/>
                <w:szCs w:val="22"/>
              </w:rPr>
            </w:pPr>
            <w:r>
              <w:rPr>
                <w:sz w:val="22"/>
                <w:szCs w:val="22"/>
              </w:rPr>
              <w:t>3</w:t>
            </w:r>
          </w:p>
        </w:tc>
        <w:tc>
          <w:tcPr>
            <w:tcW w:w="990" w:type="dxa"/>
          </w:tcPr>
          <w:p w14:paraId="6438C91B" w14:textId="77777777" w:rsidR="00A97DF5" w:rsidRDefault="00A97DF5" w:rsidP="000349B5">
            <w:pPr>
              <w:jc w:val="center"/>
              <w:rPr>
                <w:sz w:val="22"/>
                <w:szCs w:val="22"/>
              </w:rPr>
            </w:pPr>
          </w:p>
        </w:tc>
        <w:tc>
          <w:tcPr>
            <w:tcW w:w="990" w:type="dxa"/>
            <w:vAlign w:val="center"/>
          </w:tcPr>
          <w:p w14:paraId="5F845950" w14:textId="69136651" w:rsidR="00A97DF5" w:rsidRDefault="000F7C03" w:rsidP="000349B5">
            <w:pPr>
              <w:jc w:val="center"/>
              <w:rPr>
                <w:sz w:val="22"/>
                <w:szCs w:val="22"/>
              </w:rPr>
            </w:pPr>
            <w:r>
              <w:rPr>
                <w:sz w:val="22"/>
                <w:szCs w:val="22"/>
              </w:rPr>
              <w:t>6</w:t>
            </w:r>
          </w:p>
        </w:tc>
        <w:tc>
          <w:tcPr>
            <w:tcW w:w="1080" w:type="dxa"/>
            <w:vAlign w:val="center"/>
          </w:tcPr>
          <w:p w14:paraId="736336EA" w14:textId="77777777" w:rsidR="00A97DF5" w:rsidRDefault="00A97DF5" w:rsidP="000349B5">
            <w:pPr>
              <w:jc w:val="center"/>
              <w:rPr>
                <w:sz w:val="22"/>
                <w:szCs w:val="22"/>
              </w:rPr>
            </w:pPr>
          </w:p>
        </w:tc>
      </w:tr>
      <w:tr w:rsidR="00A97DF5" w14:paraId="186FF963" w14:textId="77777777" w:rsidTr="00242491">
        <w:trPr>
          <w:trHeight w:val="360"/>
        </w:trPr>
        <w:tc>
          <w:tcPr>
            <w:tcW w:w="1098" w:type="dxa"/>
            <w:vAlign w:val="center"/>
          </w:tcPr>
          <w:p w14:paraId="3CE35E3F" w14:textId="77777777" w:rsidR="00A97DF5" w:rsidRDefault="00A97DF5" w:rsidP="00AA5E59">
            <w:pPr>
              <w:jc w:val="center"/>
              <w:rPr>
                <w:sz w:val="22"/>
                <w:szCs w:val="22"/>
              </w:rPr>
            </w:pPr>
            <w:r>
              <w:rPr>
                <w:sz w:val="22"/>
                <w:szCs w:val="22"/>
              </w:rPr>
              <w:t>4</w:t>
            </w:r>
          </w:p>
        </w:tc>
        <w:tc>
          <w:tcPr>
            <w:tcW w:w="990" w:type="dxa"/>
          </w:tcPr>
          <w:p w14:paraId="21D87AFC" w14:textId="77777777" w:rsidR="00A97DF5" w:rsidRDefault="00A97DF5" w:rsidP="00AA5E59">
            <w:pPr>
              <w:jc w:val="center"/>
              <w:rPr>
                <w:sz w:val="22"/>
                <w:szCs w:val="22"/>
              </w:rPr>
            </w:pPr>
          </w:p>
        </w:tc>
        <w:tc>
          <w:tcPr>
            <w:tcW w:w="990" w:type="dxa"/>
            <w:vAlign w:val="center"/>
          </w:tcPr>
          <w:p w14:paraId="79A37CC9" w14:textId="30D977DF" w:rsidR="00A97DF5" w:rsidRDefault="00A97DF5" w:rsidP="00AA5E59">
            <w:pPr>
              <w:jc w:val="center"/>
              <w:rPr>
                <w:sz w:val="22"/>
                <w:szCs w:val="22"/>
              </w:rPr>
            </w:pPr>
            <w:r>
              <w:rPr>
                <w:sz w:val="22"/>
                <w:szCs w:val="22"/>
              </w:rPr>
              <w:t>4</w:t>
            </w:r>
          </w:p>
        </w:tc>
        <w:tc>
          <w:tcPr>
            <w:tcW w:w="1080" w:type="dxa"/>
            <w:vAlign w:val="center"/>
          </w:tcPr>
          <w:p w14:paraId="0FF72C6D" w14:textId="77777777" w:rsidR="00A97DF5" w:rsidRDefault="00A97DF5" w:rsidP="00AA5E59">
            <w:pPr>
              <w:jc w:val="center"/>
              <w:rPr>
                <w:sz w:val="22"/>
                <w:szCs w:val="22"/>
              </w:rPr>
            </w:pPr>
          </w:p>
        </w:tc>
      </w:tr>
      <w:tr w:rsidR="00A97DF5" w14:paraId="0FAFDAA6" w14:textId="77777777" w:rsidTr="00242491">
        <w:trPr>
          <w:trHeight w:val="360"/>
        </w:trPr>
        <w:tc>
          <w:tcPr>
            <w:tcW w:w="1098" w:type="dxa"/>
            <w:vAlign w:val="center"/>
          </w:tcPr>
          <w:p w14:paraId="1ABF0FC0" w14:textId="77777777" w:rsidR="00A97DF5" w:rsidRDefault="00A97DF5" w:rsidP="00AA5E59">
            <w:pPr>
              <w:jc w:val="center"/>
              <w:rPr>
                <w:sz w:val="22"/>
                <w:szCs w:val="22"/>
              </w:rPr>
            </w:pPr>
            <w:r>
              <w:rPr>
                <w:sz w:val="22"/>
                <w:szCs w:val="22"/>
              </w:rPr>
              <w:t>5</w:t>
            </w:r>
          </w:p>
        </w:tc>
        <w:tc>
          <w:tcPr>
            <w:tcW w:w="990" w:type="dxa"/>
          </w:tcPr>
          <w:p w14:paraId="06EEB6B2" w14:textId="77777777" w:rsidR="00A97DF5" w:rsidRDefault="00A97DF5" w:rsidP="00FF1A9B">
            <w:pPr>
              <w:jc w:val="center"/>
              <w:rPr>
                <w:sz w:val="22"/>
                <w:szCs w:val="22"/>
              </w:rPr>
            </w:pPr>
          </w:p>
        </w:tc>
        <w:tc>
          <w:tcPr>
            <w:tcW w:w="990" w:type="dxa"/>
            <w:vAlign w:val="center"/>
          </w:tcPr>
          <w:p w14:paraId="2ECC08DA" w14:textId="40A500B9" w:rsidR="00A97DF5" w:rsidRDefault="00706EE4" w:rsidP="00FF1A9B">
            <w:pPr>
              <w:jc w:val="center"/>
              <w:rPr>
                <w:sz w:val="22"/>
                <w:szCs w:val="22"/>
              </w:rPr>
            </w:pPr>
            <w:r>
              <w:rPr>
                <w:sz w:val="22"/>
                <w:szCs w:val="22"/>
              </w:rPr>
              <w:t>2</w:t>
            </w:r>
          </w:p>
        </w:tc>
        <w:tc>
          <w:tcPr>
            <w:tcW w:w="1080" w:type="dxa"/>
            <w:vAlign w:val="center"/>
          </w:tcPr>
          <w:p w14:paraId="647C4D56" w14:textId="77777777" w:rsidR="00A97DF5" w:rsidRDefault="00A97DF5" w:rsidP="00AA5E59">
            <w:pPr>
              <w:jc w:val="center"/>
              <w:rPr>
                <w:sz w:val="22"/>
                <w:szCs w:val="22"/>
              </w:rPr>
            </w:pPr>
          </w:p>
        </w:tc>
      </w:tr>
      <w:tr w:rsidR="00706EE4" w14:paraId="24637127" w14:textId="77777777" w:rsidTr="00242491">
        <w:trPr>
          <w:trHeight w:val="360"/>
        </w:trPr>
        <w:tc>
          <w:tcPr>
            <w:tcW w:w="1098" w:type="dxa"/>
            <w:vAlign w:val="center"/>
          </w:tcPr>
          <w:p w14:paraId="0D98752B" w14:textId="15F89BDE" w:rsidR="00706EE4" w:rsidRDefault="00706EE4" w:rsidP="00AA5E59">
            <w:pPr>
              <w:jc w:val="center"/>
              <w:rPr>
                <w:sz w:val="22"/>
                <w:szCs w:val="22"/>
              </w:rPr>
            </w:pPr>
            <w:r>
              <w:rPr>
                <w:sz w:val="22"/>
                <w:szCs w:val="22"/>
              </w:rPr>
              <w:t>6</w:t>
            </w:r>
          </w:p>
        </w:tc>
        <w:tc>
          <w:tcPr>
            <w:tcW w:w="990" w:type="dxa"/>
          </w:tcPr>
          <w:p w14:paraId="2CD3BD67" w14:textId="77777777" w:rsidR="00706EE4" w:rsidRDefault="00706EE4" w:rsidP="00FF1A9B">
            <w:pPr>
              <w:jc w:val="center"/>
              <w:rPr>
                <w:sz w:val="22"/>
                <w:szCs w:val="22"/>
              </w:rPr>
            </w:pPr>
          </w:p>
        </w:tc>
        <w:tc>
          <w:tcPr>
            <w:tcW w:w="990" w:type="dxa"/>
            <w:vAlign w:val="center"/>
          </w:tcPr>
          <w:p w14:paraId="5215D688" w14:textId="1519978B" w:rsidR="00706EE4" w:rsidRDefault="00706EE4" w:rsidP="00FF1A9B">
            <w:pPr>
              <w:jc w:val="center"/>
              <w:rPr>
                <w:sz w:val="22"/>
                <w:szCs w:val="22"/>
              </w:rPr>
            </w:pPr>
            <w:r>
              <w:rPr>
                <w:sz w:val="22"/>
                <w:szCs w:val="22"/>
              </w:rPr>
              <w:t>4</w:t>
            </w:r>
          </w:p>
        </w:tc>
        <w:tc>
          <w:tcPr>
            <w:tcW w:w="1080" w:type="dxa"/>
            <w:vAlign w:val="center"/>
          </w:tcPr>
          <w:p w14:paraId="2AD40F80" w14:textId="77777777" w:rsidR="00706EE4" w:rsidRDefault="00706EE4" w:rsidP="00AA5E59">
            <w:pPr>
              <w:jc w:val="center"/>
              <w:rPr>
                <w:sz w:val="22"/>
                <w:szCs w:val="22"/>
              </w:rPr>
            </w:pPr>
          </w:p>
        </w:tc>
      </w:tr>
      <w:tr w:rsidR="00A97DF5" w14:paraId="3ACC3641" w14:textId="77777777" w:rsidTr="00242491">
        <w:trPr>
          <w:trHeight w:val="360"/>
        </w:trPr>
        <w:tc>
          <w:tcPr>
            <w:tcW w:w="1098" w:type="dxa"/>
            <w:vAlign w:val="center"/>
          </w:tcPr>
          <w:p w14:paraId="275C5D9F" w14:textId="77777777" w:rsidR="00A97DF5" w:rsidRDefault="00A97DF5" w:rsidP="00AA5E59">
            <w:pPr>
              <w:jc w:val="center"/>
              <w:rPr>
                <w:sz w:val="22"/>
                <w:szCs w:val="22"/>
              </w:rPr>
            </w:pPr>
            <w:r>
              <w:rPr>
                <w:sz w:val="22"/>
                <w:szCs w:val="22"/>
              </w:rPr>
              <w:t>Total</w:t>
            </w:r>
          </w:p>
        </w:tc>
        <w:tc>
          <w:tcPr>
            <w:tcW w:w="990" w:type="dxa"/>
          </w:tcPr>
          <w:p w14:paraId="0C46C3AC" w14:textId="77777777" w:rsidR="00A97DF5" w:rsidRDefault="00A97DF5" w:rsidP="00C80683">
            <w:pPr>
              <w:jc w:val="center"/>
              <w:rPr>
                <w:sz w:val="22"/>
                <w:szCs w:val="22"/>
              </w:rPr>
            </w:pPr>
          </w:p>
        </w:tc>
        <w:tc>
          <w:tcPr>
            <w:tcW w:w="990" w:type="dxa"/>
            <w:vAlign w:val="center"/>
          </w:tcPr>
          <w:p w14:paraId="1D806E10" w14:textId="43554700" w:rsidR="00A97DF5" w:rsidRDefault="00706EE4" w:rsidP="00C80683">
            <w:pPr>
              <w:jc w:val="center"/>
              <w:rPr>
                <w:sz w:val="22"/>
                <w:szCs w:val="22"/>
              </w:rPr>
            </w:pPr>
            <w:r>
              <w:rPr>
                <w:sz w:val="22"/>
                <w:szCs w:val="22"/>
              </w:rPr>
              <w:t>28</w:t>
            </w:r>
          </w:p>
        </w:tc>
        <w:tc>
          <w:tcPr>
            <w:tcW w:w="1080" w:type="dxa"/>
            <w:vAlign w:val="center"/>
          </w:tcPr>
          <w:p w14:paraId="630B125C" w14:textId="77777777" w:rsidR="00A97DF5" w:rsidRDefault="00A97DF5" w:rsidP="00AA5E59">
            <w:pPr>
              <w:jc w:val="center"/>
              <w:rPr>
                <w:sz w:val="22"/>
                <w:szCs w:val="22"/>
              </w:rPr>
            </w:pPr>
          </w:p>
        </w:tc>
      </w:tr>
    </w:tbl>
    <w:p w14:paraId="474A257E" w14:textId="55FA9E64" w:rsidR="00B273D3" w:rsidRDefault="00706EE4" w:rsidP="004A48BD">
      <w:r>
        <w:rPr>
          <w:noProof/>
        </w:rPr>
        <mc:AlternateContent>
          <mc:Choice Requires="wps">
            <w:drawing>
              <wp:anchor distT="0" distB="0" distL="114300" distR="114300" simplePos="0" relativeHeight="251712512" behindDoc="0" locked="0" layoutInCell="1" allowOverlap="1" wp14:anchorId="0A9B4610" wp14:editId="379053D7">
                <wp:simplePos x="0" y="0"/>
                <wp:positionH relativeFrom="column">
                  <wp:posOffset>10160</wp:posOffset>
                </wp:positionH>
                <wp:positionV relativeFrom="paragraph">
                  <wp:posOffset>69850</wp:posOffset>
                </wp:positionV>
                <wp:extent cx="3898900" cy="6350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3898900" cy="635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9371D" id="Rectangle 1" o:spid="_x0000_s1026" style="position:absolute;margin-left:.8pt;margin-top:5.5pt;width:307pt;height:50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" fillcolor="white [3201]" strokecolor="black [3200]" strokeweight="2pt"/>
            </w:pict>
          </mc:Fallback>
        </mc:AlternateContent>
      </w:r>
    </w:p>
    <w:p w14:paraId="1597B4B8" w14:textId="77777777" w:rsidR="00706EE4" w:rsidRDefault="00706EE4" w:rsidP="004A48BD"/>
    <w:p w14:paraId="32D700B2" w14:textId="77777777" w:rsidR="00706EE4" w:rsidRDefault="00706EE4" w:rsidP="004A48BD"/>
    <w:p w14:paraId="7A51AA00" w14:textId="77777777" w:rsidR="00706EE4" w:rsidRDefault="00706EE4" w:rsidP="004A48BD"/>
    <w:p w14:paraId="0665A28A" w14:textId="77777777" w:rsidR="00706EE4" w:rsidRDefault="00706EE4" w:rsidP="004A48BD"/>
    <w:p w14:paraId="028D305D" w14:textId="29F3BB50" w:rsidR="004A48BD" w:rsidRDefault="004A48BD" w:rsidP="004A48BD">
      <w:pPr>
        <w:rPr>
          <w:sz w:val="22"/>
          <w:szCs w:val="22"/>
        </w:rPr>
      </w:pPr>
      <w:r>
        <w:t>Y</w:t>
      </w:r>
      <w:r w:rsidR="00157DDD" w:rsidRPr="0030515C">
        <w:rPr>
          <w:b/>
        </w:rPr>
        <w:t>ou must turn in Part 1 before you use your computer</w:t>
      </w:r>
      <w:r w:rsidR="00157DDD" w:rsidRPr="00A740DC">
        <w:t xml:space="preserve"> for anything.  During the </w:t>
      </w:r>
      <w:r>
        <w:t xml:space="preserve">entire </w:t>
      </w:r>
      <w:r w:rsidR="00157DDD" w:rsidRPr="00A740DC">
        <w:t xml:space="preserve">exam you may not use email, IM, phone, </w:t>
      </w:r>
      <w:r w:rsidR="000C0A80">
        <w:t>tablet</w:t>
      </w:r>
      <w:r w:rsidR="004F3490">
        <w:t xml:space="preserve"> </w:t>
      </w:r>
      <w:r w:rsidR="00157DDD" w:rsidRPr="00A740DC">
        <w:t xml:space="preserve">or any other communication device or software.  </w:t>
      </w:r>
      <w:r w:rsidR="000C0A80">
        <w:t>Except where specified</w:t>
      </w:r>
      <w:r w:rsidR="00090560">
        <w:t>,</w:t>
      </w:r>
      <w:r w:rsidR="009F17E4">
        <w:t xml:space="preserve"> e</w:t>
      </w:r>
      <w:r>
        <w:t>fficiency and elegance will not affect you</w:t>
      </w:r>
      <w:r w:rsidR="00EB3EBD">
        <w:t>r</w:t>
      </w:r>
      <w:r>
        <w:t xml:space="preserve"> score</w:t>
      </w:r>
      <w:r w:rsidR="007D18F4">
        <w:t>s</w:t>
      </w:r>
      <w:r>
        <w:t xml:space="preserve">, </w:t>
      </w:r>
      <w:proofErr w:type="gramStart"/>
      <w:r>
        <w:t>provided that</w:t>
      </w:r>
      <w:proofErr w:type="gramEnd"/>
      <w:r>
        <w:t xml:space="preserve"> I can understand your code.</w:t>
      </w:r>
    </w:p>
    <w:p w14:paraId="7D850E3D" w14:textId="77777777" w:rsidR="00157DDD" w:rsidRPr="00FE39E0" w:rsidRDefault="00157DDD" w:rsidP="00157DDD">
      <w:pPr>
        <w:rPr>
          <w:sz w:val="16"/>
          <w:szCs w:val="16"/>
        </w:rPr>
      </w:pPr>
    </w:p>
    <w:p w14:paraId="74802BAD" w14:textId="6949EEDC" w:rsidR="00157DDD" w:rsidRPr="002F75AC" w:rsidRDefault="00B92993" w:rsidP="00157DDD">
      <w:pPr>
        <w:rPr>
          <w:b/>
          <w:bCs/>
        </w:rPr>
      </w:pPr>
      <w:r>
        <w:t xml:space="preserve">On both parts, </w:t>
      </w:r>
      <w:r w:rsidR="00157DDD" w:rsidRPr="00A740DC">
        <w:t xml:space="preserve">assume that </w:t>
      </w:r>
      <w:r w:rsidRPr="00A740DC">
        <w:t xml:space="preserve">all input arguments will be of the correct types </w:t>
      </w:r>
      <w:r w:rsidR="00157DDD" w:rsidRPr="00A740DC">
        <w:t>for any procedure you are asked to write</w:t>
      </w:r>
      <w:r w:rsidR="002971D1" w:rsidRPr="00A740DC">
        <w:t>; you</w:t>
      </w:r>
      <w:r w:rsidR="00157DDD" w:rsidRPr="00A740DC">
        <w:t xml:space="preserve"> do not need to check for illegal input data.</w:t>
      </w:r>
      <w:r w:rsidR="002F75AC">
        <w:t xml:space="preserve">  </w:t>
      </w:r>
      <w:r w:rsidR="00191B64">
        <w:br/>
      </w:r>
      <w:r w:rsidR="00397EE4">
        <w:rPr>
          <w:b/>
        </w:rPr>
        <w:t>M</w:t>
      </w:r>
      <w:r w:rsidR="002F75AC" w:rsidRPr="002F75AC">
        <w:rPr>
          <w:b/>
        </w:rPr>
        <w:t xml:space="preserve">utation is not allowed </w:t>
      </w:r>
      <w:r w:rsidR="003C052E">
        <w:rPr>
          <w:b/>
        </w:rPr>
        <w:t xml:space="preserve">in code that you write </w:t>
      </w:r>
      <w:r w:rsidR="002F75AC" w:rsidRPr="002F75AC">
        <w:rPr>
          <w:b/>
        </w:rPr>
        <w:t xml:space="preserve">for </w:t>
      </w:r>
      <w:r w:rsidR="000C0A80">
        <w:rPr>
          <w:b/>
        </w:rPr>
        <w:t xml:space="preserve">this </w:t>
      </w:r>
      <w:r w:rsidR="004F3490">
        <w:rPr>
          <w:b/>
        </w:rPr>
        <w:t>exam</w:t>
      </w:r>
      <w:r w:rsidR="004F3490">
        <w:t xml:space="preserve"> except where noted</w:t>
      </w:r>
      <w:r w:rsidR="002F75AC" w:rsidRPr="002F75AC">
        <w:rPr>
          <w:b/>
        </w:rPr>
        <w:t>.</w:t>
      </w:r>
    </w:p>
    <w:p w14:paraId="741883CE" w14:textId="77777777" w:rsidR="00157DDD" w:rsidRPr="00FE39E0" w:rsidRDefault="00157DDD" w:rsidP="00157DDD">
      <w:pPr>
        <w:rPr>
          <w:b/>
          <w:bCs/>
          <w:sz w:val="16"/>
          <w:szCs w:val="16"/>
        </w:rPr>
      </w:pPr>
    </w:p>
    <w:p w14:paraId="6B856EB1" w14:textId="14DC04BF" w:rsidR="00157DDD" w:rsidRPr="00A70643" w:rsidRDefault="00157DDD" w:rsidP="00157DDD">
      <w:pPr>
        <w:rPr>
          <w:sz w:val="18"/>
        </w:rPr>
      </w:pPr>
      <w:r w:rsidRPr="00A740DC">
        <w:rPr>
          <w:b/>
          <w:bCs/>
        </w:rPr>
        <w:t>Part 1, written.</w:t>
      </w:r>
      <w:r w:rsidRPr="00A740DC">
        <w:t xml:space="preserve">  </w:t>
      </w:r>
      <w:r w:rsidRPr="00A70643">
        <w:rPr>
          <w:sz w:val="18"/>
        </w:rPr>
        <w:t xml:space="preserve">Allowed resources:  </w:t>
      </w:r>
      <w:r w:rsidR="006A44F8" w:rsidRPr="00A70643">
        <w:rPr>
          <w:sz w:val="18"/>
        </w:rPr>
        <w:t>Writing implement</w:t>
      </w:r>
      <w:r w:rsidR="000C0A80" w:rsidRPr="00A70643">
        <w:rPr>
          <w:sz w:val="18"/>
        </w:rPr>
        <w:t>.</w:t>
      </w:r>
      <w:r w:rsidR="00A70643" w:rsidRPr="00A70643">
        <w:rPr>
          <w:sz w:val="18"/>
        </w:rPr>
        <w:t xml:space="preserve"> </w:t>
      </w:r>
    </w:p>
    <w:p w14:paraId="78F47C0D" w14:textId="296D05AA" w:rsidR="00157DDD" w:rsidRPr="000349B5" w:rsidRDefault="00157DDD" w:rsidP="00157DDD">
      <w:r w:rsidRPr="00A740DC">
        <w:rPr>
          <w:b/>
        </w:rPr>
        <w:t xml:space="preserve">Suggestion: </w:t>
      </w:r>
      <w:r w:rsidRPr="00A740DC">
        <w:t xml:space="preserve">Spend no more than </w:t>
      </w:r>
      <w:r w:rsidR="00397EE4">
        <w:t>4</w:t>
      </w:r>
      <w:r w:rsidR="009F17E4">
        <w:t>0</w:t>
      </w:r>
      <w:r w:rsidRPr="00A740DC">
        <w:t xml:space="preserve"> minutes on this part</w:t>
      </w:r>
      <w:r w:rsidR="00DC0F87">
        <w:t>, so that you have a lot of time for the computer part</w:t>
      </w:r>
      <w:r w:rsidR="00F572BC">
        <w:t>.</w:t>
      </w:r>
      <w:r w:rsidR="00397EE4">
        <w:t xml:space="preserve"> 30 minutes is ideal.</w:t>
      </w:r>
    </w:p>
    <w:p w14:paraId="5647F363" w14:textId="77777777" w:rsidR="00A7147D" w:rsidRDefault="00A7147D" w:rsidP="00157DDD">
      <w:pPr>
        <w:rPr>
          <w:b/>
          <w:bCs/>
        </w:rPr>
      </w:pPr>
    </w:p>
    <w:p w14:paraId="2150EFC3" w14:textId="5AC18984" w:rsidR="00A7147D" w:rsidRPr="00CF43BD" w:rsidRDefault="00A676DC" w:rsidP="00A7147D">
      <w:pPr>
        <w:rPr>
          <w:b/>
          <w:sz w:val="24"/>
          <w:szCs w:val="24"/>
        </w:rPr>
      </w:pPr>
      <w:r>
        <w:rPr>
          <w:b/>
          <w:sz w:val="24"/>
          <w:szCs w:val="24"/>
        </w:rPr>
        <w:t xml:space="preserve">Built-in </w:t>
      </w:r>
      <w:r w:rsidR="00A41F89">
        <w:rPr>
          <w:b/>
          <w:sz w:val="24"/>
          <w:szCs w:val="24"/>
        </w:rPr>
        <w:t>p</w:t>
      </w:r>
      <w:r w:rsidR="00A7147D" w:rsidRPr="00CF43BD">
        <w:rPr>
          <w:b/>
          <w:sz w:val="24"/>
          <w:szCs w:val="24"/>
        </w:rPr>
        <w:t xml:space="preserve">rocedures </w:t>
      </w:r>
      <w:r w:rsidR="00191B64">
        <w:rPr>
          <w:b/>
          <w:sz w:val="24"/>
          <w:szCs w:val="24"/>
        </w:rPr>
        <w:t>&amp;</w:t>
      </w:r>
      <w:r w:rsidR="00A7147D" w:rsidRPr="00CF43BD">
        <w:rPr>
          <w:b/>
          <w:sz w:val="24"/>
          <w:szCs w:val="24"/>
        </w:rPr>
        <w:t xml:space="preserve"> syntax </w:t>
      </w:r>
      <w:r w:rsidR="007A538E" w:rsidRPr="00CF43BD">
        <w:rPr>
          <w:b/>
          <w:sz w:val="24"/>
          <w:szCs w:val="24"/>
        </w:rPr>
        <w:t xml:space="preserve">that </w:t>
      </w:r>
      <w:r w:rsidR="007E3E8C">
        <w:rPr>
          <w:b/>
          <w:sz w:val="24"/>
          <w:szCs w:val="24"/>
        </w:rPr>
        <w:t xml:space="preserve">are sufficient for </w:t>
      </w:r>
      <w:r w:rsidR="00397EE4">
        <w:rPr>
          <w:b/>
          <w:sz w:val="24"/>
          <w:szCs w:val="24"/>
        </w:rPr>
        <w:t xml:space="preserve">this </w:t>
      </w:r>
      <w:r w:rsidR="00A7147D" w:rsidRPr="00CF43BD">
        <w:rPr>
          <w:b/>
          <w:sz w:val="24"/>
          <w:szCs w:val="24"/>
        </w:rPr>
        <w:t xml:space="preserve">paper part of </w:t>
      </w:r>
      <w:r w:rsidR="00CF43BD">
        <w:rPr>
          <w:b/>
          <w:sz w:val="24"/>
          <w:szCs w:val="24"/>
        </w:rPr>
        <w:t xml:space="preserve">this </w:t>
      </w:r>
      <w:r w:rsidR="00A7147D" w:rsidRPr="00CF43BD">
        <w:rPr>
          <w:b/>
          <w:sz w:val="24"/>
          <w:szCs w:val="24"/>
        </w:rPr>
        <w:t>exam:</w:t>
      </w:r>
    </w:p>
    <w:p w14:paraId="390ADAAA" w14:textId="7DF81979" w:rsidR="00A7147D" w:rsidRDefault="00EB3EBD" w:rsidP="00A7147D">
      <w:r>
        <w:rPr>
          <w:noProof/>
        </w:rPr>
        <mc:AlternateContent>
          <mc:Choice Requires="wps">
            <w:drawing>
              <wp:anchor distT="0" distB="0" distL="114300" distR="114300" simplePos="0" relativeHeight="251687936" behindDoc="0" locked="0" layoutInCell="1" allowOverlap="1" wp14:anchorId="418DEAEC" wp14:editId="6CCC376B">
                <wp:simplePos x="0" y="0"/>
                <wp:positionH relativeFrom="margin">
                  <wp:posOffset>10160</wp:posOffset>
                </wp:positionH>
                <wp:positionV relativeFrom="paragraph">
                  <wp:posOffset>92710</wp:posOffset>
                </wp:positionV>
                <wp:extent cx="3539490" cy="1517650"/>
                <wp:effectExtent l="0" t="0" r="2286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9490" cy="151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9DFF1" w14:textId="77777777" w:rsidR="009628FB" w:rsidRDefault="009628FB" w:rsidP="00A7147D">
                            <w:pPr>
                              <w:rPr>
                                <w:b/>
                              </w:rPr>
                            </w:pPr>
                            <w:r>
                              <w:rPr>
                                <w:b/>
                              </w:rPr>
                              <w:t>Procedures:</w:t>
                            </w:r>
                          </w:p>
                          <w:p w14:paraId="33D11690" w14:textId="77777777" w:rsidR="009628FB" w:rsidRDefault="009628FB" w:rsidP="00A7147D">
                            <w:r w:rsidRPr="00CD7071">
                              <w:rPr>
                                <w:b/>
                              </w:rPr>
                              <w:t>Arithmetic:</w:t>
                            </w:r>
                            <w:r>
                              <w:t xml:space="preserve">  +, </w:t>
                            </w:r>
                            <w:proofErr w:type="gramStart"/>
                            <w:r>
                              <w:t>- ,</w:t>
                            </w:r>
                            <w:proofErr w:type="gramEnd"/>
                            <w:r>
                              <w:t xml:space="preserve"> *, /, modulo, max, min, =, &lt;, ≤, &gt;, ≥</w:t>
                            </w:r>
                          </w:p>
                          <w:p w14:paraId="775B6F5F" w14:textId="77777777" w:rsidR="009628FB" w:rsidRDefault="009628FB" w:rsidP="00A7147D">
                            <w:r>
                              <w:rPr>
                                <w:b/>
                              </w:rPr>
                              <w:t xml:space="preserve">Predicates and logic: </w:t>
                            </w:r>
                            <w:r>
                              <w:t xml:space="preserve">not, </w:t>
                            </w:r>
                            <w:proofErr w:type="gramStart"/>
                            <w:r>
                              <w:t>eq?,</w:t>
                            </w:r>
                            <w:proofErr w:type="gramEnd"/>
                            <w:r>
                              <w:t xml:space="preserve"> equal?, null?, zero?, procedure? positive?, negative?, pair?, list?, even?, odd?, number?, symbol?, integer?,  member</w:t>
                            </w:r>
                          </w:p>
                          <w:p w14:paraId="09CC8048" w14:textId="77777777" w:rsidR="009628FB" w:rsidRDefault="009628FB" w:rsidP="00A7147D">
                            <w:r>
                              <w:rPr>
                                <w:b/>
                              </w:rPr>
                              <w:t>L</w:t>
                            </w:r>
                            <w:r w:rsidRPr="00CD7071">
                              <w:rPr>
                                <w:b/>
                              </w:rPr>
                              <w:t>ists</w:t>
                            </w:r>
                            <w:r>
                              <w:t>: cons, list, append, length, reverse,</w:t>
                            </w:r>
                            <w:r w:rsidR="00B43A15">
                              <w:t xml:space="preserve"> set-</w:t>
                            </w:r>
                            <w:proofErr w:type="gramStart"/>
                            <w:r w:rsidR="00B43A15">
                              <w:t>car!,</w:t>
                            </w:r>
                            <w:proofErr w:type="gramEnd"/>
                            <w:r w:rsidR="00B43A15">
                              <w:t xml:space="preserve"> set-cdr!,</w:t>
                            </w:r>
                            <w:r>
                              <w:t xml:space="preserve"> car, cdr, cadr, cddr, etc.</w:t>
                            </w:r>
                          </w:p>
                          <w:p w14:paraId="05620BDF" w14:textId="51542511" w:rsidR="009628FB" w:rsidRDefault="009628FB" w:rsidP="00A7147D">
                            <w:r w:rsidRPr="00972BE4">
                              <w:rPr>
                                <w:b/>
                              </w:rPr>
                              <w:t>Functional:</w:t>
                            </w:r>
                            <w:r>
                              <w:t xml:space="preserve"> map, apply, </w:t>
                            </w:r>
                            <w:proofErr w:type="spellStart"/>
                            <w:r>
                              <w:t>andmap</w:t>
                            </w:r>
                            <w:proofErr w:type="spellEnd"/>
                            <w:r>
                              <w:t xml:space="preserve">, </w:t>
                            </w:r>
                            <w:proofErr w:type="spellStart"/>
                            <w:r>
                              <w:t>ormap</w:t>
                            </w:r>
                            <w:proofErr w:type="spellEnd"/>
                            <w:r w:rsidR="006817D0">
                              <w:t>, filter</w:t>
                            </w:r>
                          </w:p>
                          <w:p w14:paraId="241EDD89" w14:textId="24BFB30F" w:rsidR="004F3490" w:rsidRDefault="004F3490" w:rsidP="00A7147D">
                            <w:r>
                              <w:rPr>
                                <w:b/>
                              </w:rPr>
                              <w:t>Handy</w:t>
                            </w:r>
                            <w:r w:rsidRPr="00972BE4">
                              <w:rPr>
                                <w:b/>
                              </w:rPr>
                              <w:t>:</w:t>
                            </w:r>
                            <w:r>
                              <w:t xml:space="preserve"> display, newline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DEAEC" id="_x0000_t202" coordsize="21600,21600" o:spt="202" path="m,l,21600r21600,l21600,xe">
                <v:stroke joinstyle="miter"/>
                <v:path gradientshapeok="t" o:connecttype="rect"/>
              </v:shapetype>
              <v:shape id="Text Box 2" o:spid="_x0000_s1026" type="#_x0000_t202" style="position:absolute;margin-left:.8pt;margin-top:7.3pt;width:278.7pt;height:1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" fillcolor="white [3201]" strokeweight=".5pt">
                <v:path arrowok="t"/>
                <v:textbox>
                  <w:txbxContent>
                    <w:p w14:paraId="56B9DFF1" w14:textId="77777777" w:rsidR="009628FB" w:rsidRDefault="009628FB" w:rsidP="00A7147D">
                      <w:pPr>
                        <w:rPr>
                          <w:b/>
                        </w:rPr>
                      </w:pPr>
                      <w:r>
                        <w:rPr>
                          <w:b/>
                        </w:rPr>
                        <w:t>Procedures:</w:t>
                      </w:r>
                    </w:p>
                    <w:p w14:paraId="33D11690" w14:textId="77777777" w:rsidR="009628FB" w:rsidRDefault="009628FB" w:rsidP="00A7147D">
                      <w:r w:rsidRPr="00CD7071">
                        <w:rPr>
                          <w:b/>
                        </w:rPr>
                        <w:t>Arithmetic:</w:t>
                      </w:r>
                      <w:r>
                        <w:t xml:space="preserve">  +, </w:t>
                      </w:r>
                      <w:proofErr w:type="gramStart"/>
                      <w:r>
                        <w:t>- ,</w:t>
                      </w:r>
                      <w:proofErr w:type="gramEnd"/>
                      <w:r>
                        <w:t xml:space="preserve"> *, /, modulo, max, min, =, &lt;, ≤, &gt;, ≥</w:t>
                      </w:r>
                    </w:p>
                    <w:p w14:paraId="775B6F5F" w14:textId="77777777" w:rsidR="009628FB" w:rsidRDefault="009628FB" w:rsidP="00A7147D">
                      <w:r>
                        <w:rPr>
                          <w:b/>
                        </w:rPr>
                        <w:t xml:space="preserve">Predicates and logic: </w:t>
                      </w:r>
                      <w:r>
                        <w:t xml:space="preserve">not, </w:t>
                      </w:r>
                      <w:proofErr w:type="gramStart"/>
                      <w:r>
                        <w:t>eq?,</w:t>
                      </w:r>
                      <w:proofErr w:type="gramEnd"/>
                      <w:r>
                        <w:t xml:space="preserve"> equal?, null?, zero?, procedure? positive?, negative?, pair?, list?, even?, odd?, number?, symbol?, integer?,  member</w:t>
                      </w:r>
                    </w:p>
                    <w:p w14:paraId="09CC8048" w14:textId="77777777" w:rsidR="009628FB" w:rsidRDefault="009628FB" w:rsidP="00A7147D">
                      <w:r>
                        <w:rPr>
                          <w:b/>
                        </w:rPr>
                        <w:t>L</w:t>
                      </w:r>
                      <w:r w:rsidRPr="00CD7071">
                        <w:rPr>
                          <w:b/>
                        </w:rPr>
                        <w:t>ists</w:t>
                      </w:r>
                      <w:r>
                        <w:t>: cons, list, append, length, reverse,</w:t>
                      </w:r>
                      <w:r w:rsidR="00B43A15">
                        <w:t xml:space="preserve"> set-</w:t>
                      </w:r>
                      <w:proofErr w:type="gramStart"/>
                      <w:r w:rsidR="00B43A15">
                        <w:t>car!,</w:t>
                      </w:r>
                      <w:proofErr w:type="gramEnd"/>
                      <w:r w:rsidR="00B43A15">
                        <w:t xml:space="preserve"> set-cdr!,</w:t>
                      </w:r>
                      <w:r>
                        <w:t xml:space="preserve"> car, cdr, cadr, cddr, etc.</w:t>
                      </w:r>
                    </w:p>
                    <w:p w14:paraId="05620BDF" w14:textId="51542511" w:rsidR="009628FB" w:rsidRDefault="009628FB" w:rsidP="00A7147D">
                      <w:r w:rsidRPr="00972BE4">
                        <w:rPr>
                          <w:b/>
                        </w:rPr>
                        <w:t>Functional:</w:t>
                      </w:r>
                      <w:r>
                        <w:t xml:space="preserve"> map, apply, </w:t>
                      </w:r>
                      <w:proofErr w:type="spellStart"/>
                      <w:r>
                        <w:t>andmap</w:t>
                      </w:r>
                      <w:proofErr w:type="spellEnd"/>
                      <w:r>
                        <w:t xml:space="preserve">, </w:t>
                      </w:r>
                      <w:proofErr w:type="spellStart"/>
                      <w:r>
                        <w:t>ormap</w:t>
                      </w:r>
                      <w:proofErr w:type="spellEnd"/>
                      <w:r w:rsidR="006817D0">
                        <w:t>, filter</w:t>
                      </w:r>
                    </w:p>
                    <w:p w14:paraId="241EDD89" w14:textId="24BFB30F" w:rsidR="004F3490" w:rsidRDefault="004F3490" w:rsidP="00A7147D">
                      <w:r>
                        <w:rPr>
                          <w:b/>
                        </w:rPr>
                        <w:t>Handy</w:t>
                      </w:r>
                      <w:r w:rsidRPr="00972BE4">
                        <w:rPr>
                          <w:b/>
                        </w:rPr>
                        <w:t>:</w:t>
                      </w:r>
                      <w:r>
                        <w:t xml:space="preserve"> display, newline</w:t>
                      </w:r>
                    </w:p>
                  </w:txbxContent>
                </v:textbox>
                <w10:wrap anchorx="margin"/>
              </v:shape>
            </w:pict>
          </mc:Fallback>
        </mc:AlternateContent>
      </w:r>
    </w:p>
    <w:p w14:paraId="707388E4" w14:textId="5CA41966" w:rsidR="00A7147D" w:rsidRDefault="009F17E4" w:rsidP="00A7147D">
      <w:r>
        <w:rPr>
          <w:noProof/>
        </w:rPr>
        <mc:AlternateContent>
          <mc:Choice Requires="wps">
            <w:drawing>
              <wp:anchor distT="0" distB="0" distL="114300" distR="114300" simplePos="0" relativeHeight="251688960" behindDoc="0" locked="0" layoutInCell="1" allowOverlap="1" wp14:anchorId="1C089834" wp14:editId="27453663">
                <wp:simplePos x="0" y="0"/>
                <wp:positionH relativeFrom="column">
                  <wp:posOffset>3718560</wp:posOffset>
                </wp:positionH>
                <wp:positionV relativeFrom="paragraph">
                  <wp:posOffset>22860</wp:posOffset>
                </wp:positionV>
                <wp:extent cx="2769870" cy="1066800"/>
                <wp:effectExtent l="0" t="0" r="11430" b="19050"/>
                <wp:wrapNone/>
                <wp:docPr id="1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066800"/>
                        </a:xfrm>
                        <a:prstGeom prst="rect">
                          <a:avLst/>
                        </a:prstGeom>
                        <a:solidFill>
                          <a:srgbClr val="FFFFFF"/>
                        </a:solidFill>
                        <a:ln w="9525">
                          <a:solidFill>
                            <a:srgbClr val="000000"/>
                          </a:solidFill>
                          <a:miter lim="800000"/>
                          <a:headEnd/>
                          <a:tailEnd/>
                        </a:ln>
                      </wps:spPr>
                      <wps:txbx>
                        <w:txbxContent>
                          <w:p w14:paraId="43BB8D54" w14:textId="77777777" w:rsidR="009628FB" w:rsidRDefault="009628FB" w:rsidP="00A7147D">
                            <w:r w:rsidRPr="00CD7071">
                              <w:rPr>
                                <w:b/>
                              </w:rPr>
                              <w:t>Syntax:</w:t>
                            </w:r>
                            <w:r>
                              <w:br/>
                              <w:t xml:space="preserve">lambda, including (lambda x …) and </w:t>
                            </w:r>
                            <w:r>
                              <w:br/>
                              <w:t xml:space="preserve">                           </w:t>
                            </w:r>
                            <w:proofErr w:type="gramStart"/>
                            <w:r>
                              <w:t xml:space="preserve">   (</w:t>
                            </w:r>
                            <w:proofErr w:type="gramEnd"/>
                            <w:r>
                              <w:t>lambda (x y . z) …),</w:t>
                            </w:r>
                          </w:p>
                          <w:p w14:paraId="0D29A875" w14:textId="77777777" w:rsidR="009628FB" w:rsidRDefault="009628FB" w:rsidP="00A7147D">
                            <w:r>
                              <w:t>define, if, cond, and, or, let, let*, letrec, named let</w:t>
                            </w:r>
                            <w:r w:rsidR="00051DEE">
                              <w:t>, begin</w:t>
                            </w:r>
                            <w:r w:rsidR="00B43A15">
                              <w:t>, set! (You may not use mutation in your code unless a specific problem says you can).</w:t>
                            </w:r>
                          </w:p>
                          <w:p w14:paraId="12305B49" w14:textId="77777777" w:rsidR="009628FB" w:rsidRDefault="009628FB" w:rsidP="00A714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89834" id="Text Box 38" o:spid="_x0000_s1027" type="#_x0000_t202" style="position:absolute;margin-left:292.8pt;margin-top:1.8pt;width:218.1pt;height: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">
                <v:textbox>
                  <w:txbxContent>
                    <w:p w14:paraId="43BB8D54" w14:textId="77777777" w:rsidR="009628FB" w:rsidRDefault="009628FB" w:rsidP="00A7147D">
                      <w:r w:rsidRPr="00CD7071">
                        <w:rPr>
                          <w:b/>
                        </w:rPr>
                        <w:t>Syntax:</w:t>
                      </w:r>
                      <w:r>
                        <w:br/>
                        <w:t xml:space="preserve">lambda, including (lambda x …) and </w:t>
                      </w:r>
                      <w:r>
                        <w:br/>
                        <w:t xml:space="preserve">                           </w:t>
                      </w:r>
                      <w:proofErr w:type="gramStart"/>
                      <w:r>
                        <w:t xml:space="preserve">   (</w:t>
                      </w:r>
                      <w:proofErr w:type="gramEnd"/>
                      <w:r>
                        <w:t>lambda (x y . z) …),</w:t>
                      </w:r>
                    </w:p>
                    <w:p w14:paraId="0D29A875" w14:textId="77777777" w:rsidR="009628FB" w:rsidRDefault="009628FB" w:rsidP="00A7147D">
                      <w:r>
                        <w:t>define, if, cond, and, or, let, let*, letrec, named let</w:t>
                      </w:r>
                      <w:r w:rsidR="00051DEE">
                        <w:t>, begin</w:t>
                      </w:r>
                      <w:r w:rsidR="00B43A15">
                        <w:t>, set! (You may not use mutation in your code unless a specific problem says you can).</w:t>
                      </w:r>
                    </w:p>
                    <w:p w14:paraId="12305B49" w14:textId="77777777" w:rsidR="009628FB" w:rsidRDefault="009628FB" w:rsidP="00A7147D"/>
                  </w:txbxContent>
                </v:textbox>
              </v:shape>
            </w:pict>
          </mc:Fallback>
        </mc:AlternateContent>
      </w:r>
    </w:p>
    <w:p w14:paraId="1B578A91" w14:textId="2D0CBC64" w:rsidR="00A7147D" w:rsidRDefault="00A7147D" w:rsidP="00A7147D"/>
    <w:p w14:paraId="086B9A58" w14:textId="77777777" w:rsidR="00A7147D" w:rsidRDefault="00A7147D" w:rsidP="00A7147D">
      <w:pPr>
        <w:rPr>
          <w:rFonts w:ascii="Courier New" w:hAnsi="Courier New" w:cs="Courier New"/>
          <w:bCs/>
        </w:rPr>
      </w:pPr>
    </w:p>
    <w:p w14:paraId="230CE841" w14:textId="77777777" w:rsidR="00A7147D" w:rsidRDefault="00A7147D" w:rsidP="00A7147D">
      <w:pPr>
        <w:rPr>
          <w:rFonts w:ascii="Courier New" w:hAnsi="Courier New" w:cs="Courier New"/>
          <w:bCs/>
        </w:rPr>
      </w:pPr>
    </w:p>
    <w:p w14:paraId="4136C7A0" w14:textId="77777777" w:rsidR="00A7147D" w:rsidRDefault="00A7147D" w:rsidP="00A7147D">
      <w:pPr>
        <w:rPr>
          <w:rFonts w:ascii="Courier New" w:hAnsi="Courier New" w:cs="Courier New"/>
          <w:bCs/>
        </w:rPr>
      </w:pPr>
    </w:p>
    <w:p w14:paraId="6D951FF0" w14:textId="77777777" w:rsidR="00A7147D" w:rsidRDefault="00A7147D" w:rsidP="00A7147D">
      <w:pPr>
        <w:rPr>
          <w:rFonts w:ascii="Courier New" w:hAnsi="Courier New" w:cs="Courier New"/>
          <w:bCs/>
        </w:rPr>
      </w:pPr>
    </w:p>
    <w:p w14:paraId="0CF719B9" w14:textId="77777777" w:rsidR="00A7147D" w:rsidRDefault="00A7147D" w:rsidP="00A7147D">
      <w:pPr>
        <w:rPr>
          <w:rFonts w:ascii="Courier New" w:hAnsi="Courier New" w:cs="Courier New"/>
          <w:bCs/>
        </w:rPr>
      </w:pPr>
    </w:p>
    <w:p w14:paraId="7EA29875" w14:textId="1EBED749" w:rsidR="00A7147D" w:rsidRDefault="00A7147D" w:rsidP="00A7147D">
      <w:pPr>
        <w:rPr>
          <w:b/>
          <w:bCs/>
        </w:rPr>
      </w:pPr>
    </w:p>
    <w:p w14:paraId="3EBFC0EE" w14:textId="77777777" w:rsidR="00A7147D" w:rsidRDefault="00A7147D" w:rsidP="00157DDD">
      <w:pPr>
        <w:rPr>
          <w:b/>
          <w:bCs/>
        </w:rPr>
      </w:pPr>
    </w:p>
    <w:p w14:paraId="5D595130" w14:textId="116969AB" w:rsidR="00FE39E0" w:rsidRDefault="00FE39E0" w:rsidP="00157DDD">
      <w:pPr>
        <w:rPr>
          <w:b/>
          <w:bCs/>
        </w:rPr>
      </w:pPr>
    </w:p>
    <w:p w14:paraId="2A87F259" w14:textId="77777777" w:rsidR="00F836CA" w:rsidRDefault="00F836CA">
      <w:pPr>
        <w:spacing w:after="200" w:line="276" w:lineRule="auto"/>
        <w:rPr>
          <w:b/>
          <w:bCs/>
        </w:rPr>
      </w:pPr>
    </w:p>
    <w:p w14:paraId="161A2B87" w14:textId="0933E721" w:rsidR="00AA5B93" w:rsidRDefault="00F836CA">
      <w:pPr>
        <w:spacing w:after="200" w:line="276" w:lineRule="auto"/>
        <w:rPr>
          <w:b/>
          <w:bCs/>
        </w:rPr>
      </w:pPr>
      <w:r>
        <w:t xml:space="preserve">Do not start this exam before </w:t>
      </w:r>
      <w:r w:rsidR="007E72BB">
        <w:t>instructed to do so.  Do write your name on both pages as soon as you get the exam.</w:t>
      </w:r>
      <w:r w:rsidR="00AA5B93">
        <w:rPr>
          <w:b/>
          <w:bCs/>
        </w:rPr>
        <w:br w:type="page"/>
      </w:r>
    </w:p>
    <w:p w14:paraId="3A67986D" w14:textId="77777777" w:rsidR="006A44F8" w:rsidRDefault="006A44F8" w:rsidP="006A44F8">
      <w:pPr>
        <w:rPr>
          <w:b/>
          <w:bCs/>
        </w:rPr>
      </w:pPr>
    </w:p>
    <w:p w14:paraId="4AFB6633" w14:textId="39B06E44" w:rsidR="00CF43BD" w:rsidRDefault="00A7147D" w:rsidP="007E3E8C">
      <w:pPr>
        <w:pStyle w:val="ListParagraph"/>
        <w:numPr>
          <w:ilvl w:val="0"/>
          <w:numId w:val="9"/>
        </w:numPr>
        <w:rPr>
          <w:bCs/>
        </w:rPr>
      </w:pPr>
      <w:r w:rsidRPr="00E86559">
        <w:rPr>
          <w:b/>
          <w:bCs/>
          <w:sz w:val="22"/>
        </w:rPr>
        <w:t>(</w:t>
      </w:r>
      <w:r w:rsidR="00D80788">
        <w:rPr>
          <w:b/>
          <w:bCs/>
          <w:sz w:val="22"/>
        </w:rPr>
        <w:t>6</w:t>
      </w:r>
      <w:r w:rsidRPr="00E86559">
        <w:rPr>
          <w:b/>
          <w:bCs/>
          <w:sz w:val="22"/>
        </w:rPr>
        <w:t xml:space="preserve"> points)</w:t>
      </w:r>
      <w:r w:rsidRPr="00E86559">
        <w:rPr>
          <w:bCs/>
          <w:sz w:val="22"/>
        </w:rPr>
        <w:t xml:space="preserve"> </w:t>
      </w:r>
      <w:r w:rsidR="00BB4BF6">
        <w:rPr>
          <w:bCs/>
        </w:rPr>
        <w:t>Consider the execution of the code below.  Draw the box-and</w:t>
      </w:r>
      <w:r w:rsidR="00397EE4">
        <w:rPr>
          <w:bCs/>
        </w:rPr>
        <w:t>-</w:t>
      </w:r>
      <w:r w:rsidR="00BB4BF6">
        <w:rPr>
          <w:bCs/>
        </w:rPr>
        <w:t xml:space="preserve">pointer diagrams that represent the results of the </w:t>
      </w:r>
      <w:r w:rsidR="00BB4BF6" w:rsidRPr="00BB4BF6">
        <w:rPr>
          <w:rFonts w:ascii="Courier New" w:hAnsi="Courier New" w:cs="Courier New"/>
          <w:bCs/>
        </w:rPr>
        <w:t>define</w:t>
      </w:r>
      <w:r w:rsidR="00BB4BF6">
        <w:rPr>
          <w:bCs/>
        </w:rPr>
        <w:t xml:space="preserve">s.  Then show what Scheme would output from the execution of </w:t>
      </w:r>
      <w:r w:rsidR="00B70925">
        <w:rPr>
          <w:bCs/>
        </w:rPr>
        <w:t xml:space="preserve">each of </w:t>
      </w:r>
      <w:r w:rsidR="00BB4BF6">
        <w:rPr>
          <w:bCs/>
        </w:rPr>
        <w:t xml:space="preserve">the last </w:t>
      </w:r>
      <w:r w:rsidR="006039D3">
        <w:rPr>
          <w:bCs/>
        </w:rPr>
        <w:t>three</w:t>
      </w:r>
      <w:r w:rsidR="00BB4BF6">
        <w:rPr>
          <w:bCs/>
        </w:rPr>
        <w:t xml:space="preserve"> expressions. </w:t>
      </w:r>
      <w:r w:rsidR="00B70925">
        <w:rPr>
          <w:bCs/>
        </w:rPr>
        <w:br/>
        <w:t>Be careful!  “Almost correct” answers will usually receive no partial credit</w:t>
      </w:r>
      <w:r w:rsidR="00397EE4">
        <w:rPr>
          <w:bCs/>
        </w:rPr>
        <w:t>. Note that the last part can be done even if you cannot draw the two diagrams correctly.</w:t>
      </w:r>
      <w:r w:rsidR="00B70925">
        <w:rPr>
          <w:bCs/>
        </w:rPr>
        <w:br/>
      </w:r>
    </w:p>
    <w:p w14:paraId="7D663723" w14:textId="547A0C86" w:rsidR="003D3EA8" w:rsidRDefault="00204294" w:rsidP="003D3EA8">
      <w:pPr>
        <w:rPr>
          <w:bCs/>
        </w:rPr>
      </w:pPr>
      <w:r>
        <w:rPr>
          <w:bCs/>
        </w:rPr>
        <w:t>1a (2 points).</w:t>
      </w:r>
    </w:p>
    <w:p w14:paraId="693F4B31" w14:textId="77777777" w:rsidR="00204294" w:rsidRPr="003D3EA8" w:rsidRDefault="00204294" w:rsidP="003D3EA8">
      <w:pPr>
        <w:rPr>
          <w:bCs/>
        </w:rPr>
      </w:pPr>
    </w:p>
    <w:p w14:paraId="319CA2BC" w14:textId="398CC289" w:rsidR="00BB4BF6" w:rsidRDefault="003D3EA8" w:rsidP="006A44F8">
      <w:pPr>
        <w:rPr>
          <w:rFonts w:ascii="Courier New" w:hAnsi="Courier New" w:cs="Courier New"/>
        </w:rPr>
      </w:pPr>
      <w:r>
        <w:rPr>
          <w:rFonts w:ascii="Courier New" w:hAnsi="Courier New" w:cs="Courier New"/>
          <w:bCs/>
        </w:rPr>
        <w:t xml:space="preserve"> </w:t>
      </w:r>
      <w:r w:rsidR="006A44F8" w:rsidRPr="006A44F8">
        <w:rPr>
          <w:rFonts w:ascii="Courier New" w:hAnsi="Courier New" w:cs="Courier New"/>
          <w:bCs/>
        </w:rPr>
        <w:t xml:space="preserve"> </w:t>
      </w:r>
      <w:r w:rsidR="00BB4BF6">
        <w:rPr>
          <w:rFonts w:ascii="Courier New" w:hAnsi="Courier New" w:cs="Courier New"/>
        </w:rPr>
        <w:t xml:space="preserve">(define a </w:t>
      </w:r>
      <w:r w:rsidR="00BB4BF6" w:rsidRPr="000C0A80">
        <w:rPr>
          <w:rFonts w:ascii="Courier New" w:hAnsi="Courier New" w:cs="Courier New"/>
          <w:bCs/>
        </w:rPr>
        <w:t>'</w:t>
      </w:r>
      <w:r w:rsidR="00BB4BF6">
        <w:rPr>
          <w:rFonts w:ascii="Courier New" w:hAnsi="Courier New" w:cs="Courier New"/>
          <w:bCs/>
        </w:rPr>
        <w:t>(</w:t>
      </w:r>
      <w:r w:rsidR="00F777F3">
        <w:rPr>
          <w:rFonts w:ascii="Courier New" w:hAnsi="Courier New" w:cs="Courier New"/>
        </w:rPr>
        <w:t xml:space="preserve">1 </w:t>
      </w:r>
      <w:proofErr w:type="gramStart"/>
      <w:r w:rsidR="00F777F3">
        <w:rPr>
          <w:rFonts w:ascii="Courier New" w:hAnsi="Courier New" w:cs="Courier New"/>
        </w:rPr>
        <w:t>2 .</w:t>
      </w:r>
      <w:proofErr w:type="gramEnd"/>
      <w:r w:rsidR="00F777F3">
        <w:rPr>
          <w:rFonts w:ascii="Courier New" w:hAnsi="Courier New" w:cs="Courier New"/>
        </w:rPr>
        <w:t xml:space="preserve"> 3</w:t>
      </w:r>
      <w:r w:rsidR="00EE75EB">
        <w:rPr>
          <w:rFonts w:ascii="Courier New" w:hAnsi="Courier New" w:cs="Courier New"/>
        </w:rPr>
        <w:t>)</w:t>
      </w:r>
      <w:r w:rsidR="00F777F3">
        <w:rPr>
          <w:rFonts w:ascii="Courier New" w:hAnsi="Courier New" w:cs="Courier New"/>
        </w:rPr>
        <w:t>)</w:t>
      </w:r>
    </w:p>
    <w:p w14:paraId="46457C53" w14:textId="77777777" w:rsidR="00BB4BF6" w:rsidRDefault="00BB4BF6" w:rsidP="006A44F8">
      <w:pPr>
        <w:rPr>
          <w:rFonts w:ascii="Courier New" w:hAnsi="Courier New" w:cs="Courier New"/>
          <w:bCs/>
        </w:rPr>
      </w:pPr>
    </w:p>
    <w:p w14:paraId="73C37992" w14:textId="1E47636E" w:rsidR="00BB4BF6" w:rsidRPr="008F53E7" w:rsidRDefault="00BB4BF6" w:rsidP="006A44F8">
      <w:pPr>
        <w:rPr>
          <w:rFonts w:ascii="Courier New" w:hAnsi="Courier New" w:cs="Courier New"/>
          <w:bCs/>
          <w:sz w:val="44"/>
        </w:rPr>
      </w:pPr>
      <w:proofErr w:type="gramStart"/>
      <w:r>
        <w:rPr>
          <w:rFonts w:ascii="Courier New" w:hAnsi="Courier New" w:cs="Courier New"/>
          <w:bCs/>
        </w:rPr>
        <w:t>a</w:t>
      </w:r>
      <w:r w:rsidR="0048698F">
        <w:rPr>
          <w:rFonts w:ascii="Courier New" w:hAnsi="Courier New" w:cs="Courier New"/>
          <w:bCs/>
        </w:rPr>
        <w:t xml:space="preserve">  </w:t>
      </w:r>
      <w:r w:rsidR="0048698F" w:rsidRPr="008F53E7">
        <w:rPr>
          <w:rFonts w:ascii="Courier New" w:hAnsi="Courier New" w:cs="Courier New"/>
          <w:bCs/>
          <w:sz w:val="44"/>
        </w:rPr>
        <w:t>□</w:t>
      </w:r>
      <w:proofErr w:type="gramEnd"/>
    </w:p>
    <w:p w14:paraId="43E9B8A3" w14:textId="2C1F61F4" w:rsidR="00443B8A" w:rsidRDefault="006039D3" w:rsidP="00443B8A">
      <w:pPr>
        <w:rPr>
          <w:bCs/>
        </w:rPr>
      </w:pPr>
      <w:r>
        <w:rPr>
          <w:rFonts w:ascii="Courier New" w:hAnsi="Courier New" w:cs="Courier New"/>
          <w:bCs/>
        </w:rPr>
        <w:br/>
      </w:r>
      <w:r w:rsidR="00443B8A">
        <w:rPr>
          <w:bCs/>
        </w:rPr>
        <w:t>1</w:t>
      </w:r>
      <w:r w:rsidR="009D2689">
        <w:rPr>
          <w:bCs/>
        </w:rPr>
        <w:t>b</w:t>
      </w:r>
      <w:r w:rsidR="00443B8A">
        <w:rPr>
          <w:bCs/>
        </w:rPr>
        <w:t xml:space="preserve"> (</w:t>
      </w:r>
      <w:r w:rsidR="00F777F3">
        <w:rPr>
          <w:bCs/>
        </w:rPr>
        <w:t>2</w:t>
      </w:r>
      <w:r w:rsidR="00443B8A">
        <w:rPr>
          <w:bCs/>
        </w:rPr>
        <w:t xml:space="preserve"> points).</w:t>
      </w:r>
    </w:p>
    <w:p w14:paraId="6889F64B" w14:textId="785D257F" w:rsidR="00204294" w:rsidRDefault="00204294" w:rsidP="00204294">
      <w:pPr>
        <w:rPr>
          <w:rFonts w:ascii="Courier New" w:hAnsi="Courier New" w:cs="Courier New"/>
        </w:rPr>
      </w:pPr>
      <w:r>
        <w:rPr>
          <w:rFonts w:ascii="Courier New" w:hAnsi="Courier New" w:cs="Courier New"/>
          <w:bCs/>
        </w:rPr>
        <w:t xml:space="preserve"> </w:t>
      </w:r>
      <w:r>
        <w:rPr>
          <w:rFonts w:ascii="Courier New" w:hAnsi="Courier New" w:cs="Courier New"/>
        </w:rPr>
        <w:t xml:space="preserve">  </w:t>
      </w:r>
    </w:p>
    <w:p w14:paraId="20B04E8F" w14:textId="03636E0B" w:rsidR="00204294" w:rsidRDefault="00204294" w:rsidP="00204294">
      <w:pPr>
        <w:rPr>
          <w:rFonts w:ascii="Courier New" w:hAnsi="Courier New" w:cs="Courier New"/>
          <w:bCs/>
        </w:rPr>
      </w:pPr>
      <w:r>
        <w:rPr>
          <w:rFonts w:ascii="Courier New" w:hAnsi="Courier New" w:cs="Courier New"/>
        </w:rPr>
        <w:t xml:space="preserve">  (</w:t>
      </w:r>
      <w:proofErr w:type="gramStart"/>
      <w:r>
        <w:rPr>
          <w:rFonts w:ascii="Courier New" w:hAnsi="Courier New" w:cs="Courier New"/>
        </w:rPr>
        <w:t>define</w:t>
      </w:r>
      <w:proofErr w:type="gramEnd"/>
      <w:r>
        <w:rPr>
          <w:rFonts w:ascii="Courier New" w:hAnsi="Courier New" w:cs="Courier New"/>
        </w:rPr>
        <w:t xml:space="preserve"> b1 </w:t>
      </w:r>
      <w:r w:rsidRPr="000C0A80">
        <w:rPr>
          <w:rFonts w:ascii="Courier New" w:hAnsi="Courier New" w:cs="Courier New"/>
          <w:bCs/>
        </w:rPr>
        <w:t>'</w:t>
      </w:r>
      <w:r>
        <w:rPr>
          <w:rFonts w:ascii="Courier New" w:hAnsi="Courier New" w:cs="Courier New"/>
          <w:bCs/>
        </w:rPr>
        <w:t>(</w:t>
      </w:r>
      <w:r>
        <w:rPr>
          <w:rFonts w:ascii="Courier New" w:hAnsi="Courier New" w:cs="Courier New"/>
        </w:rPr>
        <w:t>1 2))</w:t>
      </w:r>
    </w:p>
    <w:p w14:paraId="26C27687" w14:textId="7DA8F6D6" w:rsidR="00204294" w:rsidRDefault="00204294" w:rsidP="00204294">
      <w:pPr>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define</w:t>
      </w:r>
      <w:proofErr w:type="gramEnd"/>
      <w:r>
        <w:rPr>
          <w:rFonts w:ascii="Courier New" w:hAnsi="Courier New" w:cs="Courier New"/>
          <w:bCs/>
        </w:rPr>
        <w:t xml:space="preserve"> b2</w:t>
      </w:r>
      <w:r w:rsidR="00F777F3">
        <w:rPr>
          <w:rFonts w:ascii="Courier New" w:hAnsi="Courier New" w:cs="Courier New"/>
          <w:bCs/>
        </w:rPr>
        <w:t xml:space="preserve"> (list (cons b1 b1)</w:t>
      </w:r>
      <w:r>
        <w:rPr>
          <w:rFonts w:ascii="Courier New" w:hAnsi="Courier New" w:cs="Courier New"/>
          <w:bCs/>
        </w:rPr>
        <w:t>))</w:t>
      </w:r>
    </w:p>
    <w:p w14:paraId="31C9DE84" w14:textId="46905B74" w:rsidR="00B25C13" w:rsidRPr="008F53E7" w:rsidRDefault="00B70925" w:rsidP="00B25C13">
      <w:pPr>
        <w:rPr>
          <w:rFonts w:ascii="Courier New" w:hAnsi="Courier New" w:cs="Courier New"/>
          <w:bCs/>
          <w:sz w:val="44"/>
        </w:rPr>
      </w:pPr>
      <w:r>
        <w:rPr>
          <w:rFonts w:ascii="Courier New" w:hAnsi="Courier New" w:cs="Courier New"/>
          <w:bCs/>
        </w:rPr>
        <w:br/>
      </w:r>
      <w:r w:rsidR="006039D3">
        <w:rPr>
          <w:rFonts w:ascii="Courier New" w:hAnsi="Courier New" w:cs="Courier New"/>
          <w:bCs/>
        </w:rPr>
        <w:br/>
      </w:r>
      <w:r w:rsidR="00B25C13">
        <w:rPr>
          <w:rFonts w:ascii="Courier New" w:hAnsi="Courier New" w:cs="Courier New"/>
          <w:bCs/>
        </w:rPr>
        <w:t>b</w:t>
      </w:r>
      <w:proofErr w:type="gramStart"/>
      <w:r w:rsidR="00B25C13">
        <w:rPr>
          <w:rFonts w:ascii="Courier New" w:hAnsi="Courier New" w:cs="Courier New"/>
          <w:bCs/>
        </w:rPr>
        <w:t xml:space="preserve">1  </w:t>
      </w:r>
      <w:r w:rsidR="00B25C13" w:rsidRPr="008F53E7">
        <w:rPr>
          <w:rFonts w:ascii="Courier New" w:hAnsi="Courier New" w:cs="Courier New"/>
          <w:bCs/>
          <w:sz w:val="44"/>
        </w:rPr>
        <w:t>□</w:t>
      </w:r>
      <w:proofErr w:type="gramEnd"/>
    </w:p>
    <w:p w14:paraId="174531F0" w14:textId="1084C618" w:rsidR="00A7147D" w:rsidRDefault="00A7147D" w:rsidP="009D2689">
      <w:pPr>
        <w:rPr>
          <w:rFonts w:ascii="Courier New" w:hAnsi="Courier New" w:cs="Courier New"/>
          <w:bCs/>
        </w:rPr>
      </w:pPr>
    </w:p>
    <w:p w14:paraId="50B03C4B" w14:textId="1405DE38" w:rsidR="00B25C13" w:rsidRDefault="00B25C13" w:rsidP="009D2689">
      <w:pPr>
        <w:rPr>
          <w:rFonts w:ascii="Courier New" w:hAnsi="Courier New" w:cs="Courier New"/>
          <w:bCs/>
        </w:rPr>
      </w:pPr>
    </w:p>
    <w:p w14:paraId="42A43441" w14:textId="6A68CC66" w:rsidR="00B25C13" w:rsidRPr="008F53E7" w:rsidRDefault="00B25C13" w:rsidP="00B25C13">
      <w:pPr>
        <w:rPr>
          <w:rFonts w:ascii="Courier New" w:hAnsi="Courier New" w:cs="Courier New"/>
          <w:bCs/>
          <w:sz w:val="44"/>
        </w:rPr>
      </w:pPr>
      <w:r>
        <w:rPr>
          <w:rFonts w:ascii="Courier New" w:hAnsi="Courier New" w:cs="Courier New"/>
          <w:bCs/>
        </w:rPr>
        <w:t>b</w:t>
      </w:r>
      <w:proofErr w:type="gramStart"/>
      <w:r>
        <w:rPr>
          <w:rFonts w:ascii="Courier New" w:hAnsi="Courier New" w:cs="Courier New"/>
          <w:bCs/>
        </w:rPr>
        <w:t xml:space="preserve">2  </w:t>
      </w:r>
      <w:r w:rsidRPr="008F53E7">
        <w:rPr>
          <w:rFonts w:ascii="Courier New" w:hAnsi="Courier New" w:cs="Courier New"/>
          <w:bCs/>
          <w:sz w:val="44"/>
        </w:rPr>
        <w:t>□</w:t>
      </w:r>
      <w:proofErr w:type="gramEnd"/>
    </w:p>
    <w:p w14:paraId="402ABD12" w14:textId="77777777" w:rsidR="00B25C13" w:rsidRDefault="00B25C13" w:rsidP="009D2689">
      <w:pPr>
        <w:rPr>
          <w:rFonts w:ascii="Courier New" w:hAnsi="Courier New" w:cs="Courier New"/>
          <w:bCs/>
        </w:rPr>
      </w:pPr>
    </w:p>
    <w:p w14:paraId="7182A6A3" w14:textId="614FBB91" w:rsidR="00F777F3" w:rsidRDefault="00F777F3" w:rsidP="00F777F3">
      <w:pPr>
        <w:rPr>
          <w:bCs/>
        </w:rPr>
      </w:pPr>
      <w:r>
        <w:rPr>
          <w:bCs/>
        </w:rPr>
        <w:t>1c (2 points).</w:t>
      </w:r>
    </w:p>
    <w:p w14:paraId="3C3FA6F6" w14:textId="77777777" w:rsidR="00F777F3" w:rsidRDefault="00F777F3" w:rsidP="00F777F3">
      <w:pPr>
        <w:rPr>
          <w:rFonts w:ascii="Courier New" w:hAnsi="Courier New" w:cs="Courier New"/>
        </w:rPr>
      </w:pPr>
      <w:r>
        <w:rPr>
          <w:rFonts w:ascii="Courier New" w:hAnsi="Courier New" w:cs="Courier New"/>
          <w:bCs/>
        </w:rPr>
        <w:t xml:space="preserve"> </w:t>
      </w:r>
      <w:r>
        <w:rPr>
          <w:rFonts w:ascii="Courier New" w:hAnsi="Courier New" w:cs="Courier New"/>
        </w:rPr>
        <w:t xml:space="preserve">  </w:t>
      </w:r>
    </w:p>
    <w:p w14:paraId="70F50CFF" w14:textId="664AC2D7" w:rsidR="00F777F3" w:rsidRDefault="00F777F3" w:rsidP="00F777F3">
      <w:pPr>
        <w:rPr>
          <w:rFonts w:ascii="Courier New" w:hAnsi="Courier New" w:cs="Courier New"/>
          <w:bCs/>
        </w:rPr>
      </w:pPr>
      <w:r>
        <w:rPr>
          <w:rFonts w:ascii="Courier New" w:hAnsi="Courier New" w:cs="Courier New"/>
        </w:rPr>
        <w:t xml:space="preserve">  (</w:t>
      </w:r>
      <w:proofErr w:type="gramStart"/>
      <w:r>
        <w:rPr>
          <w:rFonts w:ascii="Courier New" w:hAnsi="Courier New" w:cs="Courier New"/>
        </w:rPr>
        <w:t>define</w:t>
      </w:r>
      <w:proofErr w:type="gramEnd"/>
      <w:r>
        <w:rPr>
          <w:rFonts w:ascii="Courier New" w:hAnsi="Courier New" w:cs="Courier New"/>
        </w:rPr>
        <w:t xml:space="preserve"> c1 </w:t>
      </w:r>
      <w:r w:rsidRPr="000C0A80">
        <w:rPr>
          <w:rFonts w:ascii="Courier New" w:hAnsi="Courier New" w:cs="Courier New"/>
          <w:bCs/>
        </w:rPr>
        <w:t>'</w:t>
      </w:r>
      <w:r>
        <w:rPr>
          <w:rFonts w:ascii="Courier New" w:hAnsi="Courier New" w:cs="Courier New"/>
          <w:bCs/>
        </w:rPr>
        <w:t>(</w:t>
      </w:r>
      <w:r>
        <w:rPr>
          <w:rFonts w:ascii="Courier New" w:hAnsi="Courier New" w:cs="Courier New"/>
        </w:rPr>
        <w:t>1 2))</w:t>
      </w:r>
    </w:p>
    <w:p w14:paraId="644A2B29" w14:textId="63DE37FD" w:rsidR="00F777F3" w:rsidRDefault="00F777F3" w:rsidP="00F777F3">
      <w:pPr>
        <w:rPr>
          <w:rFonts w:ascii="Courier New" w:hAnsi="Courier New" w:cs="Courier New"/>
          <w:bCs/>
        </w:rPr>
      </w:pPr>
      <w:r>
        <w:rPr>
          <w:rFonts w:ascii="Courier New" w:hAnsi="Courier New" w:cs="Courier New"/>
        </w:rPr>
        <w:t xml:space="preserve">  (</w:t>
      </w:r>
      <w:proofErr w:type="gramStart"/>
      <w:r>
        <w:rPr>
          <w:rFonts w:ascii="Courier New" w:hAnsi="Courier New" w:cs="Courier New"/>
        </w:rPr>
        <w:t>define</w:t>
      </w:r>
      <w:proofErr w:type="gramEnd"/>
      <w:r>
        <w:rPr>
          <w:rFonts w:ascii="Courier New" w:hAnsi="Courier New" w:cs="Courier New"/>
        </w:rPr>
        <w:t xml:space="preserve"> c2 c1))</w:t>
      </w:r>
    </w:p>
    <w:p w14:paraId="2333C945" w14:textId="4D3007B2" w:rsidR="00F777F3" w:rsidRPr="00F777F3" w:rsidRDefault="00F777F3" w:rsidP="00F777F3">
      <w:pPr>
        <w:rPr>
          <w:rFonts w:ascii="Courier New" w:hAnsi="Courier New" w:cs="Courier New"/>
          <w:bCs/>
        </w:rPr>
      </w:pPr>
      <w:r>
        <w:rPr>
          <w:rFonts w:ascii="Courier New" w:hAnsi="Courier New" w:cs="Courier New"/>
          <w:bCs/>
        </w:rPr>
        <w:t xml:space="preserve">  (set! c1 ‘(3))</w:t>
      </w:r>
      <w:r>
        <w:rPr>
          <w:rFonts w:ascii="Courier New" w:hAnsi="Courier New" w:cs="Courier New"/>
          <w:bCs/>
        </w:rPr>
        <w:br/>
      </w:r>
      <w:r>
        <w:rPr>
          <w:rFonts w:ascii="Courier New" w:hAnsi="Courier New" w:cs="Courier New"/>
          <w:bCs/>
        </w:rPr>
        <w:br/>
        <w:t>c</w:t>
      </w:r>
      <w:proofErr w:type="gramStart"/>
      <w:r>
        <w:rPr>
          <w:rFonts w:ascii="Courier New" w:hAnsi="Courier New" w:cs="Courier New"/>
          <w:bCs/>
        </w:rPr>
        <w:t xml:space="preserve">1  </w:t>
      </w:r>
      <w:r w:rsidRPr="008F53E7">
        <w:rPr>
          <w:rFonts w:ascii="Courier New" w:hAnsi="Courier New" w:cs="Courier New"/>
          <w:bCs/>
          <w:sz w:val="44"/>
        </w:rPr>
        <w:t>□</w:t>
      </w:r>
      <w:proofErr w:type="gramEnd"/>
    </w:p>
    <w:p w14:paraId="14BD1278" w14:textId="77777777" w:rsidR="00F777F3" w:rsidRDefault="00F777F3" w:rsidP="00F777F3">
      <w:pPr>
        <w:rPr>
          <w:rFonts w:ascii="Courier New" w:hAnsi="Courier New" w:cs="Courier New"/>
          <w:bCs/>
        </w:rPr>
      </w:pPr>
    </w:p>
    <w:p w14:paraId="347A3420" w14:textId="77777777" w:rsidR="00F777F3" w:rsidRDefault="00F777F3" w:rsidP="00F777F3">
      <w:pPr>
        <w:rPr>
          <w:rFonts w:ascii="Courier New" w:hAnsi="Courier New" w:cs="Courier New"/>
          <w:bCs/>
        </w:rPr>
      </w:pPr>
    </w:p>
    <w:p w14:paraId="4F2E81BF" w14:textId="20CFE190" w:rsidR="00F777F3" w:rsidRPr="008F53E7" w:rsidRDefault="00F777F3" w:rsidP="00F777F3">
      <w:pPr>
        <w:rPr>
          <w:rFonts w:ascii="Courier New" w:hAnsi="Courier New" w:cs="Courier New"/>
          <w:bCs/>
          <w:sz w:val="44"/>
        </w:rPr>
      </w:pPr>
      <w:r>
        <w:rPr>
          <w:rFonts w:ascii="Courier New" w:hAnsi="Courier New" w:cs="Courier New"/>
          <w:bCs/>
        </w:rPr>
        <w:t>c</w:t>
      </w:r>
      <w:proofErr w:type="gramStart"/>
      <w:r>
        <w:rPr>
          <w:rFonts w:ascii="Courier New" w:hAnsi="Courier New" w:cs="Courier New"/>
          <w:bCs/>
        </w:rPr>
        <w:t xml:space="preserve">2  </w:t>
      </w:r>
      <w:r w:rsidRPr="008F53E7">
        <w:rPr>
          <w:rFonts w:ascii="Courier New" w:hAnsi="Courier New" w:cs="Courier New"/>
          <w:bCs/>
          <w:sz w:val="44"/>
        </w:rPr>
        <w:t>□</w:t>
      </w:r>
      <w:proofErr w:type="gramEnd"/>
    </w:p>
    <w:p w14:paraId="1FCC57BB" w14:textId="7D4E5BD3" w:rsidR="009D2689" w:rsidRDefault="009D2689" w:rsidP="009D2689">
      <w:pPr>
        <w:rPr>
          <w:rFonts w:ascii="Courier New" w:hAnsi="Courier New" w:cs="Courier New"/>
          <w:bCs/>
        </w:rPr>
      </w:pPr>
    </w:p>
    <w:p w14:paraId="4225A503" w14:textId="51765B84" w:rsidR="009D2689" w:rsidRDefault="009D2689" w:rsidP="009D2689">
      <w:pPr>
        <w:rPr>
          <w:rFonts w:ascii="Courier New" w:hAnsi="Courier New" w:cs="Courier New"/>
          <w:bCs/>
        </w:rPr>
      </w:pPr>
    </w:p>
    <w:p w14:paraId="549982AD" w14:textId="03013B07" w:rsidR="00F537EB" w:rsidRDefault="00F537EB">
      <w:pPr>
        <w:spacing w:after="200" w:line="276" w:lineRule="auto"/>
      </w:pPr>
      <w:r>
        <w:br w:type="page"/>
      </w:r>
    </w:p>
    <w:p w14:paraId="61423CBB" w14:textId="77777777" w:rsidR="00A7147D" w:rsidRDefault="00A7147D" w:rsidP="00A7147D"/>
    <w:p w14:paraId="691DB553" w14:textId="0C921EBE" w:rsidR="001C60AB" w:rsidRDefault="001C60AB" w:rsidP="001C60AB">
      <w:pPr>
        <w:rPr>
          <w:sz w:val="24"/>
        </w:rPr>
      </w:pPr>
      <w:r>
        <w:rPr>
          <w:b/>
        </w:rPr>
        <w:t>Name_____________________</w:t>
      </w:r>
    </w:p>
    <w:p w14:paraId="61E440AD" w14:textId="77777777" w:rsidR="001C60AB" w:rsidRPr="001C60AB" w:rsidRDefault="001C60AB" w:rsidP="001C60AB">
      <w:pPr>
        <w:rPr>
          <w:sz w:val="24"/>
        </w:rPr>
      </w:pPr>
    </w:p>
    <w:p w14:paraId="62D057DF" w14:textId="561271E4" w:rsidR="00176D16" w:rsidRDefault="00B70925" w:rsidP="001C4649">
      <w:pPr>
        <w:pStyle w:val="ListParagraph"/>
        <w:numPr>
          <w:ilvl w:val="0"/>
          <w:numId w:val="9"/>
        </w:numPr>
        <w:rPr>
          <w:sz w:val="24"/>
        </w:rPr>
      </w:pPr>
      <w:r w:rsidRPr="001C4649">
        <w:rPr>
          <w:b/>
          <w:sz w:val="24"/>
        </w:rPr>
        <w:t>(</w:t>
      </w:r>
      <w:r w:rsidR="00CA4DDA">
        <w:rPr>
          <w:b/>
          <w:sz w:val="24"/>
        </w:rPr>
        <w:t>6</w:t>
      </w:r>
      <w:r w:rsidRPr="001C4649">
        <w:rPr>
          <w:b/>
          <w:sz w:val="24"/>
        </w:rPr>
        <w:t xml:space="preserve"> </w:t>
      </w:r>
      <w:proofErr w:type="gramStart"/>
      <w:r w:rsidRPr="001C4649">
        <w:rPr>
          <w:b/>
          <w:sz w:val="24"/>
        </w:rPr>
        <w:t>points)</w:t>
      </w:r>
      <w:r w:rsidRPr="001C4649">
        <w:rPr>
          <w:sz w:val="24"/>
        </w:rPr>
        <w:t xml:space="preserve">  </w:t>
      </w:r>
      <w:r w:rsidR="005E32A5">
        <w:rPr>
          <w:sz w:val="24"/>
        </w:rPr>
        <w:t>Write</w:t>
      </w:r>
      <w:proofErr w:type="gramEnd"/>
      <w:r w:rsidR="005E32A5">
        <w:rPr>
          <w:sz w:val="24"/>
        </w:rPr>
        <w:t xml:space="preserve"> a function </w:t>
      </w:r>
      <w:proofErr w:type="spellStart"/>
      <w:r w:rsidR="005E32A5">
        <w:rPr>
          <w:sz w:val="24"/>
        </w:rPr>
        <w:t>listify</w:t>
      </w:r>
      <w:proofErr w:type="spellEnd"/>
      <w:r w:rsidR="005E32A5">
        <w:rPr>
          <w:sz w:val="24"/>
        </w:rPr>
        <w:t>-unary that takes a unary (i.e. one-parameter) function and returns a function that operates on lists.  The returned function should apply the unary function to each element of the list.  You may find it helpful to use named let or an additional helper in the solution to this problem (but there are solutions that do not require this).</w:t>
      </w:r>
    </w:p>
    <w:p w14:paraId="4816028C" w14:textId="6D904A63" w:rsidR="008D3743" w:rsidRDefault="008D3743" w:rsidP="008D3743">
      <w:pPr>
        <w:rPr>
          <w:sz w:val="24"/>
        </w:rPr>
      </w:pPr>
    </w:p>
    <w:p w14:paraId="72A77295" w14:textId="7825A9DB" w:rsidR="00A22A82" w:rsidRPr="00A22A82" w:rsidRDefault="00A22A82" w:rsidP="00A22A82">
      <w:pPr>
        <w:rPr>
          <w:rFonts w:ascii="Consolas" w:hAnsi="Consolas"/>
          <w:sz w:val="24"/>
        </w:rPr>
      </w:pPr>
      <w:r w:rsidRPr="00A22A82">
        <w:rPr>
          <w:rFonts w:ascii="Consolas" w:hAnsi="Consolas"/>
          <w:sz w:val="24"/>
        </w:rPr>
        <w:t>(</w:t>
      </w:r>
      <w:proofErr w:type="gramStart"/>
      <w:r w:rsidRPr="00A22A82">
        <w:rPr>
          <w:rFonts w:ascii="Consolas" w:hAnsi="Consolas"/>
          <w:sz w:val="24"/>
        </w:rPr>
        <w:t>define</w:t>
      </w:r>
      <w:proofErr w:type="gramEnd"/>
      <w:r w:rsidRPr="00A22A82">
        <w:rPr>
          <w:rFonts w:ascii="Consolas" w:hAnsi="Consolas"/>
          <w:sz w:val="24"/>
        </w:rPr>
        <w:t xml:space="preserve"> </w:t>
      </w:r>
      <w:r w:rsidR="005E32A5">
        <w:rPr>
          <w:rFonts w:ascii="Consolas" w:hAnsi="Consolas"/>
          <w:sz w:val="24"/>
        </w:rPr>
        <w:t>add1-list</w:t>
      </w:r>
      <w:r w:rsidRPr="00A22A82">
        <w:rPr>
          <w:rFonts w:ascii="Consolas" w:hAnsi="Consolas"/>
          <w:sz w:val="24"/>
        </w:rPr>
        <w:t xml:space="preserve"> (</w:t>
      </w:r>
      <w:proofErr w:type="spellStart"/>
      <w:r w:rsidR="005E32A5">
        <w:rPr>
          <w:rFonts w:ascii="Consolas" w:hAnsi="Consolas"/>
          <w:sz w:val="24"/>
        </w:rPr>
        <w:t>listify</w:t>
      </w:r>
      <w:proofErr w:type="spellEnd"/>
      <w:r w:rsidR="005E32A5">
        <w:rPr>
          <w:rFonts w:ascii="Consolas" w:hAnsi="Consolas"/>
          <w:sz w:val="24"/>
        </w:rPr>
        <w:t>-unary</w:t>
      </w:r>
      <w:r w:rsidRPr="00A22A82">
        <w:rPr>
          <w:rFonts w:ascii="Consolas" w:hAnsi="Consolas"/>
          <w:sz w:val="24"/>
        </w:rPr>
        <w:t xml:space="preserve"> </w:t>
      </w:r>
      <w:r w:rsidR="005E32A5">
        <w:rPr>
          <w:rFonts w:ascii="Consolas" w:hAnsi="Consolas"/>
          <w:sz w:val="24"/>
        </w:rPr>
        <w:t>add1</w:t>
      </w:r>
      <w:r w:rsidRPr="00A22A82">
        <w:rPr>
          <w:rFonts w:ascii="Consolas" w:hAnsi="Consolas"/>
          <w:sz w:val="24"/>
        </w:rPr>
        <w:t>))</w:t>
      </w:r>
    </w:p>
    <w:p w14:paraId="6623CA8E" w14:textId="3A8FB02D" w:rsidR="00A22A82" w:rsidRDefault="005E32A5" w:rsidP="00A22A82">
      <w:pPr>
        <w:rPr>
          <w:rFonts w:ascii="Consolas" w:hAnsi="Consolas"/>
          <w:sz w:val="24"/>
        </w:rPr>
      </w:pPr>
      <w:r w:rsidRPr="005E32A5">
        <w:rPr>
          <w:rFonts w:ascii="Consolas" w:hAnsi="Consolas"/>
          <w:sz w:val="24"/>
        </w:rPr>
        <w:t>(</w:t>
      </w:r>
      <w:proofErr w:type="gramStart"/>
      <w:r w:rsidRPr="005E32A5">
        <w:rPr>
          <w:rFonts w:ascii="Consolas" w:hAnsi="Consolas"/>
          <w:sz w:val="24"/>
        </w:rPr>
        <w:t>define</w:t>
      </w:r>
      <w:proofErr w:type="gramEnd"/>
      <w:r w:rsidRPr="005E32A5">
        <w:rPr>
          <w:rFonts w:ascii="Consolas" w:hAnsi="Consolas"/>
          <w:sz w:val="24"/>
        </w:rPr>
        <w:t xml:space="preserve"> neg-abs-list (</w:t>
      </w:r>
      <w:proofErr w:type="spellStart"/>
      <w:r w:rsidRPr="005E32A5">
        <w:rPr>
          <w:rFonts w:ascii="Consolas" w:hAnsi="Consolas"/>
          <w:sz w:val="24"/>
        </w:rPr>
        <w:t>listify</w:t>
      </w:r>
      <w:proofErr w:type="spellEnd"/>
      <w:r w:rsidRPr="005E32A5">
        <w:rPr>
          <w:rFonts w:ascii="Consolas" w:hAnsi="Consolas"/>
          <w:sz w:val="24"/>
        </w:rPr>
        <w:t>-unary (lambda (n) (* -1 (abs n)))))</w:t>
      </w:r>
    </w:p>
    <w:p w14:paraId="35667AB3" w14:textId="77777777" w:rsidR="005E32A5" w:rsidRPr="00A22A82" w:rsidRDefault="005E32A5" w:rsidP="00A22A82">
      <w:pPr>
        <w:rPr>
          <w:rFonts w:ascii="Consolas" w:hAnsi="Consolas"/>
          <w:sz w:val="24"/>
        </w:rPr>
      </w:pPr>
    </w:p>
    <w:p w14:paraId="061E96D6" w14:textId="38C3DF6C" w:rsidR="00A22A82" w:rsidRPr="00A22A82" w:rsidRDefault="00A22A82" w:rsidP="00A22A82">
      <w:pPr>
        <w:rPr>
          <w:rFonts w:ascii="Consolas" w:hAnsi="Consolas"/>
          <w:sz w:val="24"/>
        </w:rPr>
      </w:pPr>
      <w:r w:rsidRPr="00A22A82">
        <w:rPr>
          <w:rFonts w:ascii="Consolas" w:hAnsi="Consolas"/>
          <w:sz w:val="24"/>
        </w:rPr>
        <w:t>(</w:t>
      </w:r>
      <w:r w:rsidR="005E32A5">
        <w:rPr>
          <w:rFonts w:ascii="Consolas" w:hAnsi="Consolas"/>
          <w:sz w:val="24"/>
        </w:rPr>
        <w:t>add1-list ‘(1 2 10)</w:t>
      </w:r>
      <w:proofErr w:type="gramStart"/>
      <w:r w:rsidRPr="00A22A82">
        <w:rPr>
          <w:rFonts w:ascii="Consolas" w:hAnsi="Consolas"/>
          <w:sz w:val="24"/>
        </w:rPr>
        <w:t>) ;</w:t>
      </w:r>
      <w:proofErr w:type="gramEnd"/>
      <w:r w:rsidRPr="00A22A82">
        <w:rPr>
          <w:rFonts w:ascii="Consolas" w:hAnsi="Consolas"/>
          <w:sz w:val="24"/>
        </w:rPr>
        <w:t xml:space="preserve">; </w:t>
      </w:r>
      <w:r w:rsidR="005E32A5">
        <w:rPr>
          <w:rFonts w:ascii="Consolas" w:hAnsi="Consolas"/>
          <w:sz w:val="24"/>
        </w:rPr>
        <w:t>yields (2 3 11)</w:t>
      </w:r>
    </w:p>
    <w:p w14:paraId="295EA7A5" w14:textId="77570B9F" w:rsidR="001C4649" w:rsidRDefault="00A22A82" w:rsidP="00A22A82">
      <w:pPr>
        <w:rPr>
          <w:b/>
          <w:bCs/>
        </w:rPr>
      </w:pPr>
      <w:r w:rsidRPr="00A22A82">
        <w:rPr>
          <w:rFonts w:ascii="Consolas" w:hAnsi="Consolas"/>
          <w:sz w:val="24"/>
        </w:rPr>
        <w:t>(</w:t>
      </w:r>
      <w:r w:rsidR="005E32A5">
        <w:rPr>
          <w:rFonts w:ascii="Consolas" w:hAnsi="Consolas"/>
          <w:sz w:val="24"/>
        </w:rPr>
        <w:t>neg-abs-list ‘(-1 2 3)</w:t>
      </w:r>
      <w:proofErr w:type="gramStart"/>
      <w:r w:rsidRPr="00A22A82">
        <w:rPr>
          <w:rFonts w:ascii="Consolas" w:hAnsi="Consolas"/>
          <w:sz w:val="24"/>
        </w:rPr>
        <w:t>) ;</w:t>
      </w:r>
      <w:proofErr w:type="gramEnd"/>
      <w:r w:rsidRPr="00A22A82">
        <w:rPr>
          <w:rFonts w:ascii="Consolas" w:hAnsi="Consolas"/>
          <w:sz w:val="24"/>
        </w:rPr>
        <w:t xml:space="preserve">; </w:t>
      </w:r>
      <w:r w:rsidR="005E32A5">
        <w:rPr>
          <w:rFonts w:ascii="Consolas" w:hAnsi="Consolas"/>
          <w:sz w:val="24"/>
        </w:rPr>
        <w:t>yields (-1 -2 -3)</w:t>
      </w:r>
    </w:p>
    <w:p w14:paraId="1B71C691" w14:textId="76DB67C3" w:rsidR="001C4649" w:rsidRDefault="001C4649" w:rsidP="001C4649">
      <w:pPr>
        <w:rPr>
          <w:b/>
          <w:bCs/>
        </w:rPr>
      </w:pPr>
    </w:p>
    <w:p w14:paraId="22001FC4" w14:textId="456F0407" w:rsidR="00B70925" w:rsidRPr="001B0BC6" w:rsidRDefault="00B70925" w:rsidP="00B70925">
      <w:pPr>
        <w:rPr>
          <w:b/>
          <w:bCs/>
        </w:rPr>
      </w:pPr>
    </w:p>
    <w:p w14:paraId="79CF615D" w14:textId="05F7908A" w:rsidR="00B70925" w:rsidRPr="003202A3" w:rsidRDefault="00B70925" w:rsidP="00B70925">
      <w:pPr>
        <w:rPr>
          <w:rFonts w:ascii="Consolas" w:hAnsi="Consolas"/>
          <w:bCs/>
          <w:sz w:val="24"/>
          <w:szCs w:val="24"/>
        </w:rPr>
      </w:pPr>
      <w:r w:rsidRPr="003202A3">
        <w:rPr>
          <w:rFonts w:ascii="Consolas" w:hAnsi="Consolas" w:cs="Courier New"/>
          <w:b/>
          <w:bCs/>
          <w:sz w:val="24"/>
          <w:szCs w:val="24"/>
        </w:rPr>
        <w:t>(</w:t>
      </w:r>
      <w:proofErr w:type="gramStart"/>
      <w:r w:rsidRPr="003202A3">
        <w:rPr>
          <w:rFonts w:ascii="Consolas" w:hAnsi="Consolas" w:cs="Courier New"/>
          <w:b/>
          <w:bCs/>
          <w:sz w:val="24"/>
          <w:szCs w:val="24"/>
        </w:rPr>
        <w:t>define</w:t>
      </w:r>
      <w:proofErr w:type="gramEnd"/>
      <w:r w:rsidRPr="003202A3">
        <w:rPr>
          <w:rFonts w:ascii="Consolas" w:hAnsi="Consolas" w:cs="Courier New"/>
          <w:b/>
          <w:bCs/>
          <w:sz w:val="24"/>
          <w:szCs w:val="24"/>
        </w:rPr>
        <w:t xml:space="preserve"> </w:t>
      </w:r>
      <w:proofErr w:type="spellStart"/>
      <w:r w:rsidR="005E32A5">
        <w:rPr>
          <w:rFonts w:ascii="Consolas" w:hAnsi="Consolas" w:cs="Courier New"/>
          <w:b/>
          <w:bCs/>
          <w:sz w:val="24"/>
          <w:szCs w:val="24"/>
        </w:rPr>
        <w:t>listify</w:t>
      </w:r>
      <w:proofErr w:type="spellEnd"/>
      <w:r w:rsidR="005E32A5">
        <w:rPr>
          <w:rFonts w:ascii="Consolas" w:hAnsi="Consolas" w:cs="Courier New"/>
          <w:b/>
          <w:bCs/>
          <w:sz w:val="24"/>
          <w:szCs w:val="24"/>
        </w:rPr>
        <w:t>-unary</w:t>
      </w:r>
    </w:p>
    <w:p w14:paraId="23D731B6" w14:textId="77777777" w:rsidR="00B70925" w:rsidRDefault="00B70925" w:rsidP="00B70925"/>
    <w:p w14:paraId="119ACF96" w14:textId="77777777" w:rsidR="00B70925" w:rsidRDefault="00B70925" w:rsidP="00B70925"/>
    <w:p w14:paraId="7B1A775E" w14:textId="77777777" w:rsidR="00B70925" w:rsidRDefault="00B70925" w:rsidP="00B70925"/>
    <w:p w14:paraId="41625519" w14:textId="2DD6277F" w:rsidR="00B70925" w:rsidRDefault="00E86559" w:rsidP="00B70925">
      <w:r>
        <w:br/>
      </w:r>
      <w:r>
        <w:br/>
      </w:r>
    </w:p>
    <w:p w14:paraId="746774F9" w14:textId="01ED9023" w:rsidR="00B70925" w:rsidRDefault="00B70925" w:rsidP="00B70925"/>
    <w:p w14:paraId="3FFF6CF1" w14:textId="3F4E349D" w:rsidR="00B70925" w:rsidRDefault="00A676DC" w:rsidP="00B70925">
      <w:r>
        <w:br/>
      </w:r>
      <w:r>
        <w:br/>
      </w:r>
    </w:p>
    <w:p w14:paraId="45033663" w14:textId="7AF28696" w:rsidR="00B70925" w:rsidRDefault="00B70925" w:rsidP="00B70925"/>
    <w:p w14:paraId="274A4FD4" w14:textId="0FA8D078" w:rsidR="00B70925" w:rsidRDefault="00B70925" w:rsidP="00B70925"/>
    <w:p w14:paraId="139C7C4E" w14:textId="61C25BB4" w:rsidR="00201FFE" w:rsidRPr="00B34B66" w:rsidRDefault="00201FFE" w:rsidP="00B34B66">
      <w:pPr>
        <w:pStyle w:val="ListParagraph"/>
        <w:numPr>
          <w:ilvl w:val="0"/>
          <w:numId w:val="9"/>
        </w:numPr>
        <w:rPr>
          <w:sz w:val="24"/>
        </w:rPr>
      </w:pPr>
      <w:r w:rsidRPr="00B34B66">
        <w:rPr>
          <w:b/>
          <w:bCs/>
          <w:sz w:val="24"/>
        </w:rPr>
        <w:t>(</w:t>
      </w:r>
      <w:r w:rsidR="00CA4DDA">
        <w:rPr>
          <w:b/>
          <w:bCs/>
          <w:sz w:val="24"/>
        </w:rPr>
        <w:t>6</w:t>
      </w:r>
      <w:r w:rsidRPr="00B34B66">
        <w:rPr>
          <w:b/>
          <w:bCs/>
          <w:sz w:val="24"/>
        </w:rPr>
        <w:t xml:space="preserve"> points) </w:t>
      </w:r>
      <w:r w:rsidR="0085118F">
        <w:rPr>
          <w:sz w:val="24"/>
        </w:rPr>
        <w:t xml:space="preserve">Consider a list that contains numbers and lists of numbers.  We want a function that removes the numbers and makes the lists “double lists” </w:t>
      </w:r>
      <w:proofErr w:type="gramStart"/>
      <w:r w:rsidR="00AF26D8">
        <w:rPr>
          <w:sz w:val="24"/>
        </w:rPr>
        <w:t>i.e.</w:t>
      </w:r>
      <w:proofErr w:type="gramEnd"/>
      <w:r w:rsidR="00AF26D8">
        <w:rPr>
          <w:sz w:val="24"/>
        </w:rPr>
        <w:t xml:space="preserve"> </w:t>
      </w:r>
      <w:r w:rsidR="0085118F">
        <w:rPr>
          <w:sz w:val="24"/>
        </w:rPr>
        <w:t>single element lists containing the original lists.</w:t>
      </w:r>
    </w:p>
    <w:p w14:paraId="50600474" w14:textId="7A4FE633" w:rsidR="00B34B66" w:rsidRDefault="00B34B66" w:rsidP="00B34B66"/>
    <w:p w14:paraId="75597C52" w14:textId="1FCEC0D4" w:rsidR="00201FFE" w:rsidRPr="00402C6D" w:rsidRDefault="002A1FA8" w:rsidP="00201FFE">
      <w:pPr>
        <w:rPr>
          <w:rFonts w:ascii="Consolas" w:hAnsi="Consolas"/>
        </w:rPr>
      </w:pPr>
      <w:r w:rsidRPr="00402C6D">
        <w:rPr>
          <w:rFonts w:ascii="Consolas" w:hAnsi="Consolas"/>
        </w:rPr>
        <w:t>(</w:t>
      </w:r>
      <w:proofErr w:type="spellStart"/>
      <w:r w:rsidR="0085118F">
        <w:rPr>
          <w:rFonts w:ascii="Consolas" w:hAnsi="Consolas"/>
        </w:rPr>
        <w:t>i</w:t>
      </w:r>
      <w:proofErr w:type="spellEnd"/>
      <w:r w:rsidR="0085118F">
        <w:rPr>
          <w:rFonts w:ascii="Consolas" w:hAnsi="Consolas"/>
        </w:rPr>
        <w:t>-love-lists</w:t>
      </w:r>
      <w:r w:rsidRPr="00402C6D">
        <w:rPr>
          <w:rFonts w:ascii="Consolas" w:hAnsi="Consolas"/>
        </w:rPr>
        <w:t xml:space="preserve"> '(</w:t>
      </w:r>
      <w:r w:rsidR="0085118F">
        <w:rPr>
          <w:rFonts w:ascii="Consolas" w:hAnsi="Consolas"/>
        </w:rPr>
        <w:t>(</w:t>
      </w:r>
      <w:r w:rsidRPr="00402C6D">
        <w:rPr>
          <w:rFonts w:ascii="Consolas" w:hAnsi="Consolas"/>
        </w:rPr>
        <w:t>1 2</w:t>
      </w:r>
      <w:r w:rsidR="0085118F">
        <w:rPr>
          <w:rFonts w:ascii="Consolas" w:hAnsi="Consolas"/>
        </w:rPr>
        <w:t>)</w:t>
      </w:r>
      <w:r w:rsidRPr="00402C6D">
        <w:rPr>
          <w:rFonts w:ascii="Consolas" w:hAnsi="Consolas"/>
        </w:rPr>
        <w:t xml:space="preserve"> </w:t>
      </w:r>
      <w:r w:rsidR="0085118F">
        <w:rPr>
          <w:rFonts w:ascii="Consolas" w:hAnsi="Consolas"/>
        </w:rPr>
        <w:t>3</w:t>
      </w:r>
      <w:r w:rsidRPr="00402C6D">
        <w:rPr>
          <w:rFonts w:ascii="Consolas" w:hAnsi="Consolas"/>
        </w:rPr>
        <w:t xml:space="preserve"> 4 </w:t>
      </w:r>
      <w:r w:rsidR="0085118F">
        <w:rPr>
          <w:rFonts w:ascii="Consolas" w:hAnsi="Consolas"/>
        </w:rPr>
        <w:t>(5)</w:t>
      </w:r>
      <w:r w:rsidRPr="00402C6D">
        <w:rPr>
          <w:rFonts w:ascii="Consolas" w:hAnsi="Consolas"/>
        </w:rPr>
        <w:t>)</w:t>
      </w:r>
      <w:proofErr w:type="gramStart"/>
      <w:r w:rsidRPr="00402C6D">
        <w:rPr>
          <w:rFonts w:ascii="Consolas" w:hAnsi="Consolas"/>
        </w:rPr>
        <w:t>) ;</w:t>
      </w:r>
      <w:proofErr w:type="gramEnd"/>
      <w:r w:rsidRPr="00402C6D">
        <w:rPr>
          <w:rFonts w:ascii="Consolas" w:hAnsi="Consolas"/>
        </w:rPr>
        <w:t>; yields (</w:t>
      </w:r>
      <w:r w:rsidR="0085118F">
        <w:rPr>
          <w:rFonts w:ascii="Consolas" w:hAnsi="Consolas"/>
        </w:rPr>
        <w:t>((1 2)) ((5))</w:t>
      </w:r>
      <w:r w:rsidRPr="00402C6D">
        <w:rPr>
          <w:rFonts w:ascii="Consolas" w:hAnsi="Consolas"/>
        </w:rPr>
        <w:t>)</w:t>
      </w:r>
    </w:p>
    <w:p w14:paraId="1E4BE081" w14:textId="1AFA54C7" w:rsidR="002A1FA8" w:rsidRDefault="002A1FA8" w:rsidP="00201FFE"/>
    <w:p w14:paraId="109314C9" w14:textId="75776E63" w:rsidR="002A1FA8" w:rsidRDefault="00402C6D" w:rsidP="00201FFE">
      <w:pPr>
        <w:rPr>
          <w:sz w:val="24"/>
        </w:rPr>
      </w:pPr>
      <w:r w:rsidRPr="0085118F">
        <w:rPr>
          <w:sz w:val="24"/>
          <w:szCs w:val="24"/>
        </w:rPr>
        <w:t xml:space="preserve">Write an </w:t>
      </w:r>
      <w:r w:rsidR="00FC005B" w:rsidRPr="0085118F">
        <w:rPr>
          <w:sz w:val="24"/>
          <w:szCs w:val="24"/>
        </w:rPr>
        <w:t xml:space="preserve">implementation of </w:t>
      </w:r>
      <w:r w:rsidR="00AF26D8">
        <w:rPr>
          <w:rFonts w:ascii="Consolas" w:hAnsi="Consolas"/>
          <w:sz w:val="24"/>
          <w:szCs w:val="24"/>
        </w:rPr>
        <w:t>i-love-lists</w:t>
      </w:r>
      <w:r w:rsidR="00FC005B" w:rsidRPr="0085118F">
        <w:rPr>
          <w:sz w:val="24"/>
          <w:szCs w:val="24"/>
        </w:rPr>
        <w:t xml:space="preserve"> using</w:t>
      </w:r>
      <w:r w:rsidR="0085118F" w:rsidRPr="0085118F">
        <w:rPr>
          <w:sz w:val="24"/>
          <w:szCs w:val="24"/>
        </w:rPr>
        <w:t xml:space="preserve"> some combination of</w:t>
      </w:r>
      <w:r w:rsidR="00FC005B" w:rsidRPr="0085118F">
        <w:rPr>
          <w:sz w:val="24"/>
          <w:szCs w:val="24"/>
        </w:rPr>
        <w:t xml:space="preserve"> </w:t>
      </w:r>
      <w:r w:rsidR="00FC005B" w:rsidRPr="0085118F">
        <w:rPr>
          <w:rFonts w:ascii="Consolas" w:hAnsi="Consolas"/>
          <w:sz w:val="24"/>
          <w:szCs w:val="24"/>
        </w:rPr>
        <w:t>map</w:t>
      </w:r>
      <w:r w:rsidR="00AF26D8">
        <w:rPr>
          <w:rFonts w:ascii="Consolas" w:hAnsi="Consolas"/>
          <w:sz w:val="24"/>
          <w:szCs w:val="24"/>
        </w:rPr>
        <w:t xml:space="preserve"> </w:t>
      </w:r>
      <w:r w:rsidR="00FC005B" w:rsidRPr="0085118F">
        <w:rPr>
          <w:rFonts w:ascii="Consolas" w:hAnsi="Consolas"/>
          <w:sz w:val="24"/>
          <w:szCs w:val="24"/>
        </w:rPr>
        <w:t>filter</w:t>
      </w:r>
      <w:r w:rsidR="00AF26D8">
        <w:rPr>
          <w:rFonts w:ascii="Consolas" w:hAnsi="Consolas"/>
          <w:sz w:val="24"/>
          <w:szCs w:val="24"/>
        </w:rPr>
        <w:t xml:space="preserve"> </w:t>
      </w:r>
      <w:r w:rsidR="0085118F" w:rsidRPr="0085118F">
        <w:rPr>
          <w:rFonts w:ascii="Consolas" w:hAnsi="Consolas"/>
          <w:sz w:val="24"/>
          <w:szCs w:val="24"/>
        </w:rPr>
        <w:t xml:space="preserve">apply </w:t>
      </w:r>
      <w:r w:rsidR="0085118F" w:rsidRPr="0085118F">
        <w:rPr>
          <w:sz w:val="24"/>
          <w:szCs w:val="24"/>
        </w:rPr>
        <w:t>(not all will be needed)</w:t>
      </w:r>
      <w:r w:rsidR="00FC005B" w:rsidRPr="0085118F">
        <w:rPr>
          <w:sz w:val="24"/>
          <w:szCs w:val="24"/>
        </w:rPr>
        <w:t xml:space="preserve">.  </w:t>
      </w:r>
      <w:r w:rsidR="003919A2" w:rsidRPr="0085118F">
        <w:rPr>
          <w:sz w:val="24"/>
          <w:szCs w:val="24"/>
        </w:rPr>
        <w:t xml:space="preserve">Do not use any looping or recursion constructs.  </w:t>
      </w:r>
    </w:p>
    <w:p w14:paraId="3C23E69C" w14:textId="4852C5E3" w:rsidR="00EB7F7E" w:rsidRDefault="00EB7F7E" w:rsidP="00201FFE">
      <w:pPr>
        <w:rPr>
          <w:sz w:val="24"/>
        </w:rPr>
      </w:pPr>
    </w:p>
    <w:p w14:paraId="51F9388E" w14:textId="69C8E0B6" w:rsidR="00EB7F7E" w:rsidRPr="003202A3" w:rsidRDefault="00EB7F7E" w:rsidP="00EB7F7E">
      <w:pPr>
        <w:rPr>
          <w:rFonts w:ascii="Consolas" w:hAnsi="Consolas"/>
          <w:bCs/>
          <w:sz w:val="24"/>
          <w:szCs w:val="24"/>
        </w:rPr>
      </w:pPr>
      <w:r w:rsidRPr="003202A3">
        <w:rPr>
          <w:rFonts w:ascii="Consolas" w:hAnsi="Consolas" w:cs="Courier New"/>
          <w:b/>
          <w:bCs/>
          <w:sz w:val="24"/>
          <w:szCs w:val="24"/>
        </w:rPr>
        <w:t>(</w:t>
      </w:r>
      <w:proofErr w:type="gramStart"/>
      <w:r w:rsidRPr="003202A3">
        <w:rPr>
          <w:rFonts w:ascii="Consolas" w:hAnsi="Consolas" w:cs="Courier New"/>
          <w:b/>
          <w:bCs/>
          <w:sz w:val="24"/>
          <w:szCs w:val="24"/>
        </w:rPr>
        <w:t>define</w:t>
      </w:r>
      <w:proofErr w:type="gramEnd"/>
      <w:r w:rsidRPr="003202A3">
        <w:rPr>
          <w:rFonts w:ascii="Consolas" w:hAnsi="Consolas" w:cs="Courier New"/>
          <w:b/>
          <w:bCs/>
          <w:sz w:val="24"/>
          <w:szCs w:val="24"/>
        </w:rPr>
        <w:t xml:space="preserve"> </w:t>
      </w:r>
      <w:proofErr w:type="spellStart"/>
      <w:r w:rsidR="0085118F">
        <w:rPr>
          <w:rFonts w:ascii="Consolas" w:hAnsi="Consolas" w:cs="Courier New"/>
          <w:b/>
          <w:bCs/>
          <w:sz w:val="24"/>
          <w:szCs w:val="24"/>
        </w:rPr>
        <w:t>i</w:t>
      </w:r>
      <w:proofErr w:type="spellEnd"/>
      <w:r w:rsidR="0085118F">
        <w:rPr>
          <w:rFonts w:ascii="Consolas" w:hAnsi="Consolas" w:cs="Courier New"/>
          <w:b/>
          <w:bCs/>
          <w:sz w:val="24"/>
          <w:szCs w:val="24"/>
        </w:rPr>
        <w:t>-love-lists</w:t>
      </w:r>
    </w:p>
    <w:p w14:paraId="2A7E7FCA" w14:textId="77777777" w:rsidR="00EB7F7E" w:rsidRPr="00402C6D" w:rsidRDefault="00EB7F7E" w:rsidP="00201FFE">
      <w:pPr>
        <w:rPr>
          <w:rFonts w:ascii="Consolas" w:hAnsi="Consolas"/>
        </w:rPr>
      </w:pPr>
    </w:p>
    <w:p w14:paraId="6CB8FB00" w14:textId="77777777" w:rsidR="00201FFE" w:rsidRDefault="00201FFE" w:rsidP="00201FFE">
      <w:pPr>
        <w:rPr>
          <w:b/>
          <w:bCs/>
        </w:rPr>
      </w:pPr>
    </w:p>
    <w:p w14:paraId="0F821C66" w14:textId="77777777" w:rsidR="00201FFE" w:rsidRDefault="00201FFE" w:rsidP="00201FFE">
      <w:pPr>
        <w:rPr>
          <w:b/>
          <w:bCs/>
        </w:rPr>
      </w:pPr>
    </w:p>
    <w:p w14:paraId="0D883007" w14:textId="77777777" w:rsidR="00201FFE" w:rsidRDefault="00201FFE" w:rsidP="00201FFE">
      <w:pPr>
        <w:rPr>
          <w:b/>
          <w:bCs/>
        </w:rPr>
      </w:pPr>
      <w:r>
        <w:rPr>
          <w:b/>
          <w:bCs/>
        </w:rPr>
        <w:br/>
      </w:r>
    </w:p>
    <w:p w14:paraId="3CA72E25" w14:textId="77777777" w:rsidR="00201FFE" w:rsidRDefault="00201FFE" w:rsidP="00201FFE">
      <w:pPr>
        <w:rPr>
          <w:b/>
          <w:bCs/>
        </w:rPr>
      </w:pPr>
    </w:p>
    <w:p w14:paraId="75A83FBE" w14:textId="77777777" w:rsidR="00201FFE" w:rsidRDefault="00201FFE">
      <w:pPr>
        <w:spacing w:after="200" w:line="276" w:lineRule="auto"/>
        <w:rPr>
          <w:b/>
          <w:bCs/>
        </w:rPr>
      </w:pPr>
      <w:r>
        <w:rPr>
          <w:b/>
          <w:bCs/>
        </w:rPr>
        <w:br w:type="page"/>
      </w:r>
    </w:p>
    <w:p w14:paraId="54021681" w14:textId="219DF390" w:rsidR="004343BA" w:rsidRDefault="00201FFE" w:rsidP="007413F9">
      <w:pPr>
        <w:pStyle w:val="ListParagraph"/>
        <w:numPr>
          <w:ilvl w:val="0"/>
          <w:numId w:val="9"/>
        </w:numPr>
      </w:pPr>
      <w:r w:rsidRPr="00647CBA">
        <w:rPr>
          <w:bCs/>
          <w:noProof/>
          <w:sz w:val="24"/>
        </w:rPr>
        <w:lastRenderedPageBreak/>
        <mc:AlternateContent>
          <mc:Choice Requires="wps">
            <w:drawing>
              <wp:anchor distT="0" distB="0" distL="114300" distR="114300" simplePos="0" relativeHeight="251711488" behindDoc="0" locked="0" layoutInCell="1" allowOverlap="1" wp14:anchorId="3E8F7D8E" wp14:editId="1FD3CD2A">
                <wp:simplePos x="0" y="0"/>
                <wp:positionH relativeFrom="column">
                  <wp:posOffset>2880360</wp:posOffset>
                </wp:positionH>
                <wp:positionV relativeFrom="paragraph">
                  <wp:posOffset>9525</wp:posOffset>
                </wp:positionV>
                <wp:extent cx="3562786" cy="2800350"/>
                <wp:effectExtent l="0" t="0" r="19050" b="19050"/>
                <wp:wrapNone/>
                <wp:docPr id="2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786" cy="2800350"/>
                        </a:xfrm>
                        <a:prstGeom prst="rect">
                          <a:avLst/>
                        </a:prstGeom>
                        <a:solidFill>
                          <a:srgbClr val="FFFFFF"/>
                        </a:solidFill>
                        <a:ln w="9525">
                          <a:solidFill>
                            <a:srgbClr val="000000"/>
                          </a:solidFill>
                          <a:miter lim="800000"/>
                          <a:headEnd/>
                          <a:tailEnd/>
                        </a:ln>
                      </wps:spPr>
                      <wps:txbx>
                        <w:txbxContent>
                          <w:p w14:paraId="50725684"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w:t>
                            </w:r>
                            <w:proofErr w:type="gramStart"/>
                            <w:r w:rsidRPr="00726B1A">
                              <w:rPr>
                                <w:rFonts w:ascii="Consolas" w:hAnsi="Consolas" w:cs="Courier New"/>
                                <w:bCs/>
                                <w:sz w:val="18"/>
                                <w:szCs w:val="18"/>
                              </w:rPr>
                              <w:t>define</w:t>
                            </w:r>
                            <w:proofErr w:type="gramEnd"/>
                            <w:r w:rsidRPr="00726B1A">
                              <w:rPr>
                                <w:rFonts w:ascii="Consolas" w:hAnsi="Consolas" w:cs="Courier New"/>
                                <w:bCs/>
                                <w:sz w:val="18"/>
                                <w:szCs w:val="18"/>
                              </w:rPr>
                              <w:t xml:space="preserve"> triple</w:t>
                            </w:r>
                          </w:p>
                          <w:p w14:paraId="4D6DDB98"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let</w:t>
                            </w:r>
                            <w:proofErr w:type="gramEnd"/>
                            <w:r w:rsidRPr="00726B1A">
                              <w:rPr>
                                <w:rFonts w:ascii="Consolas" w:hAnsi="Consolas" w:cs="Courier New"/>
                                <w:bCs/>
                                <w:sz w:val="18"/>
                                <w:szCs w:val="18"/>
                              </w:rPr>
                              <w:t xml:space="preserve"> ([c1 0])</w:t>
                            </w:r>
                          </w:p>
                          <w:p w14:paraId="0A8E47AA"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lambda</w:t>
                            </w:r>
                            <w:proofErr w:type="gramEnd"/>
                            <w:r w:rsidRPr="00726B1A">
                              <w:rPr>
                                <w:rFonts w:ascii="Consolas" w:hAnsi="Consolas" w:cs="Courier New"/>
                                <w:bCs/>
                                <w:sz w:val="18"/>
                                <w:szCs w:val="18"/>
                              </w:rPr>
                              <w:t xml:space="preserve"> ()</w:t>
                            </w:r>
                          </w:p>
                          <w:p w14:paraId="0F5FF863"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let</w:t>
                            </w:r>
                            <w:proofErr w:type="gramEnd"/>
                            <w:r w:rsidRPr="00726B1A">
                              <w:rPr>
                                <w:rFonts w:ascii="Consolas" w:hAnsi="Consolas" w:cs="Courier New"/>
                                <w:bCs/>
                                <w:sz w:val="18"/>
                                <w:szCs w:val="18"/>
                              </w:rPr>
                              <w:t xml:space="preserve"> ([c2 10])</w:t>
                            </w:r>
                          </w:p>
                          <w:p w14:paraId="6FC8A735"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lambda</w:t>
                            </w:r>
                            <w:proofErr w:type="gramEnd"/>
                            <w:r w:rsidRPr="00726B1A">
                              <w:rPr>
                                <w:rFonts w:ascii="Consolas" w:hAnsi="Consolas" w:cs="Courier New"/>
                                <w:bCs/>
                                <w:sz w:val="18"/>
                                <w:szCs w:val="18"/>
                              </w:rPr>
                              <w:t xml:space="preserve"> (value)</w:t>
                            </w:r>
                          </w:p>
                          <w:p w14:paraId="7FC393C3"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let</w:t>
                            </w:r>
                            <w:proofErr w:type="gramEnd"/>
                            <w:r w:rsidRPr="00726B1A">
                              <w:rPr>
                                <w:rFonts w:ascii="Consolas" w:hAnsi="Consolas" w:cs="Courier New"/>
                                <w:bCs/>
                                <w:sz w:val="18"/>
                                <w:szCs w:val="18"/>
                              </w:rPr>
                              <w:t xml:space="preserve"> ([c3 100])</w:t>
                            </w:r>
                          </w:p>
                          <w:p w14:paraId="0D089542"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set</w:t>
                            </w:r>
                            <w:proofErr w:type="gramEnd"/>
                            <w:r w:rsidRPr="00726B1A">
                              <w:rPr>
                                <w:rFonts w:ascii="Consolas" w:hAnsi="Consolas" w:cs="Courier New"/>
                                <w:bCs/>
                                <w:sz w:val="18"/>
                                <w:szCs w:val="18"/>
                              </w:rPr>
                              <w:t>! c1 (+ c1 value))</w:t>
                            </w:r>
                          </w:p>
                          <w:p w14:paraId="1D52AA5E"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set</w:t>
                            </w:r>
                            <w:proofErr w:type="gramEnd"/>
                            <w:r w:rsidRPr="00726B1A">
                              <w:rPr>
                                <w:rFonts w:ascii="Consolas" w:hAnsi="Consolas" w:cs="Courier New"/>
                                <w:bCs/>
                                <w:sz w:val="18"/>
                                <w:szCs w:val="18"/>
                              </w:rPr>
                              <w:t>! c2 (+ c2 value))</w:t>
                            </w:r>
                          </w:p>
                          <w:p w14:paraId="075EA421"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set</w:t>
                            </w:r>
                            <w:proofErr w:type="gramEnd"/>
                            <w:r w:rsidRPr="00726B1A">
                              <w:rPr>
                                <w:rFonts w:ascii="Consolas" w:hAnsi="Consolas" w:cs="Courier New"/>
                                <w:bCs/>
                                <w:sz w:val="18"/>
                                <w:szCs w:val="18"/>
                              </w:rPr>
                              <w:t>! c3 (+ c3 value))</w:t>
                            </w:r>
                          </w:p>
                          <w:p w14:paraId="319EF19C" w14:textId="77777777" w:rsidR="002C7B06"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display</w:t>
                            </w:r>
                            <w:proofErr w:type="gramEnd"/>
                            <w:r w:rsidRPr="00726B1A">
                              <w:rPr>
                                <w:rFonts w:ascii="Consolas" w:hAnsi="Consolas" w:cs="Courier New"/>
                                <w:bCs/>
                                <w:sz w:val="18"/>
                                <w:szCs w:val="18"/>
                              </w:rPr>
                              <w:t xml:space="preserve"> (list c1 c2 c3))</w:t>
                            </w:r>
                          </w:p>
                          <w:p w14:paraId="54CB4082" w14:textId="01A2B1F0" w:rsidR="00726B1A" w:rsidRPr="00726B1A" w:rsidRDefault="002C7B06" w:rsidP="00726B1A">
                            <w:pPr>
                              <w:tabs>
                                <w:tab w:val="left" w:pos="405"/>
                                <w:tab w:val="right" w:pos="7200"/>
                              </w:tabs>
                              <w:spacing w:before="40"/>
                              <w:rPr>
                                <w:rFonts w:ascii="Consolas" w:hAnsi="Consolas" w:cs="Courier New"/>
                                <w:bCs/>
                                <w:sz w:val="18"/>
                                <w:szCs w:val="18"/>
                              </w:rPr>
                            </w:pPr>
                            <w:r>
                              <w:rPr>
                                <w:rFonts w:ascii="Consolas" w:hAnsi="Consolas" w:cs="Courier New"/>
                                <w:bCs/>
                                <w:sz w:val="18"/>
                                <w:szCs w:val="18"/>
                              </w:rPr>
                              <w:tab/>
                              <w:t xml:space="preserve">        (newline)</w:t>
                            </w:r>
                            <w:r w:rsidR="00726B1A" w:rsidRPr="00726B1A">
                              <w:rPr>
                                <w:rFonts w:ascii="Consolas" w:hAnsi="Consolas" w:cs="Courier New"/>
                                <w:bCs/>
                                <w:sz w:val="18"/>
                                <w:szCs w:val="18"/>
                              </w:rPr>
                              <w:t>))))))</w:t>
                            </w:r>
                          </w:p>
                          <w:p w14:paraId="14768FC0" w14:textId="77777777" w:rsidR="00726B1A" w:rsidRPr="00726B1A" w:rsidRDefault="00726B1A" w:rsidP="00726B1A">
                            <w:pPr>
                              <w:tabs>
                                <w:tab w:val="left" w:pos="405"/>
                                <w:tab w:val="right" w:pos="7200"/>
                              </w:tabs>
                              <w:spacing w:before="40"/>
                              <w:rPr>
                                <w:rFonts w:ascii="Consolas" w:hAnsi="Consolas" w:cs="Courier New"/>
                                <w:bCs/>
                                <w:sz w:val="18"/>
                                <w:szCs w:val="18"/>
                              </w:rPr>
                            </w:pPr>
                          </w:p>
                          <w:p w14:paraId="23756808"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w:t>
                            </w:r>
                            <w:proofErr w:type="gramStart"/>
                            <w:r w:rsidRPr="00726B1A">
                              <w:rPr>
                                <w:rFonts w:ascii="Consolas" w:hAnsi="Consolas" w:cs="Courier New"/>
                                <w:bCs/>
                                <w:sz w:val="18"/>
                                <w:szCs w:val="18"/>
                              </w:rPr>
                              <w:t>define</w:t>
                            </w:r>
                            <w:proofErr w:type="gramEnd"/>
                            <w:r w:rsidRPr="00726B1A">
                              <w:rPr>
                                <w:rFonts w:ascii="Consolas" w:hAnsi="Consolas" w:cs="Courier New"/>
                                <w:bCs/>
                                <w:sz w:val="18"/>
                                <w:szCs w:val="18"/>
                              </w:rPr>
                              <w:t xml:space="preserve"> t1 (triple))</w:t>
                            </w:r>
                          </w:p>
                          <w:p w14:paraId="6A24C5FB"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w:t>
                            </w:r>
                            <w:proofErr w:type="gramStart"/>
                            <w:r w:rsidRPr="00726B1A">
                              <w:rPr>
                                <w:rFonts w:ascii="Consolas" w:hAnsi="Consolas" w:cs="Courier New"/>
                                <w:bCs/>
                                <w:sz w:val="18"/>
                                <w:szCs w:val="18"/>
                              </w:rPr>
                              <w:t>define</w:t>
                            </w:r>
                            <w:proofErr w:type="gramEnd"/>
                            <w:r w:rsidRPr="00726B1A">
                              <w:rPr>
                                <w:rFonts w:ascii="Consolas" w:hAnsi="Consolas" w:cs="Courier New"/>
                                <w:bCs/>
                                <w:sz w:val="18"/>
                                <w:szCs w:val="18"/>
                              </w:rPr>
                              <w:t xml:space="preserve"> t2 (triple))</w:t>
                            </w:r>
                          </w:p>
                          <w:p w14:paraId="1FCC2E8A"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(t1 1)</w:t>
                            </w:r>
                          </w:p>
                          <w:p w14:paraId="77221D60"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(t2 2)</w:t>
                            </w:r>
                          </w:p>
                          <w:p w14:paraId="11835A5F" w14:textId="72CDE362" w:rsidR="00201FFE" w:rsidRPr="00F02A1D"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(t1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F7D8E" id="Text Box 39" o:spid="_x0000_s1028" type="#_x0000_t202" style="position:absolute;left:0;text-align:left;margin-left:226.8pt;margin-top:.75pt;width:280.55pt;height:2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">
                <v:textbox>
                  <w:txbxContent>
                    <w:p w14:paraId="50725684"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w:t>
                      </w:r>
                      <w:proofErr w:type="gramStart"/>
                      <w:r w:rsidRPr="00726B1A">
                        <w:rPr>
                          <w:rFonts w:ascii="Consolas" w:hAnsi="Consolas" w:cs="Courier New"/>
                          <w:bCs/>
                          <w:sz w:val="18"/>
                          <w:szCs w:val="18"/>
                        </w:rPr>
                        <w:t>define</w:t>
                      </w:r>
                      <w:proofErr w:type="gramEnd"/>
                      <w:r w:rsidRPr="00726B1A">
                        <w:rPr>
                          <w:rFonts w:ascii="Consolas" w:hAnsi="Consolas" w:cs="Courier New"/>
                          <w:bCs/>
                          <w:sz w:val="18"/>
                          <w:szCs w:val="18"/>
                        </w:rPr>
                        <w:t xml:space="preserve"> triple</w:t>
                      </w:r>
                    </w:p>
                    <w:p w14:paraId="4D6DDB98"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let</w:t>
                      </w:r>
                      <w:proofErr w:type="gramEnd"/>
                      <w:r w:rsidRPr="00726B1A">
                        <w:rPr>
                          <w:rFonts w:ascii="Consolas" w:hAnsi="Consolas" w:cs="Courier New"/>
                          <w:bCs/>
                          <w:sz w:val="18"/>
                          <w:szCs w:val="18"/>
                        </w:rPr>
                        <w:t xml:space="preserve"> ([c1 0])</w:t>
                      </w:r>
                    </w:p>
                    <w:p w14:paraId="0A8E47AA"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lambda</w:t>
                      </w:r>
                      <w:proofErr w:type="gramEnd"/>
                      <w:r w:rsidRPr="00726B1A">
                        <w:rPr>
                          <w:rFonts w:ascii="Consolas" w:hAnsi="Consolas" w:cs="Courier New"/>
                          <w:bCs/>
                          <w:sz w:val="18"/>
                          <w:szCs w:val="18"/>
                        </w:rPr>
                        <w:t xml:space="preserve"> ()</w:t>
                      </w:r>
                    </w:p>
                    <w:p w14:paraId="0F5FF863"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let</w:t>
                      </w:r>
                      <w:proofErr w:type="gramEnd"/>
                      <w:r w:rsidRPr="00726B1A">
                        <w:rPr>
                          <w:rFonts w:ascii="Consolas" w:hAnsi="Consolas" w:cs="Courier New"/>
                          <w:bCs/>
                          <w:sz w:val="18"/>
                          <w:szCs w:val="18"/>
                        </w:rPr>
                        <w:t xml:space="preserve"> ([c2 10])</w:t>
                      </w:r>
                    </w:p>
                    <w:p w14:paraId="6FC8A735"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lambda</w:t>
                      </w:r>
                      <w:proofErr w:type="gramEnd"/>
                      <w:r w:rsidRPr="00726B1A">
                        <w:rPr>
                          <w:rFonts w:ascii="Consolas" w:hAnsi="Consolas" w:cs="Courier New"/>
                          <w:bCs/>
                          <w:sz w:val="18"/>
                          <w:szCs w:val="18"/>
                        </w:rPr>
                        <w:t xml:space="preserve"> (value)</w:t>
                      </w:r>
                    </w:p>
                    <w:p w14:paraId="7FC393C3"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let</w:t>
                      </w:r>
                      <w:proofErr w:type="gramEnd"/>
                      <w:r w:rsidRPr="00726B1A">
                        <w:rPr>
                          <w:rFonts w:ascii="Consolas" w:hAnsi="Consolas" w:cs="Courier New"/>
                          <w:bCs/>
                          <w:sz w:val="18"/>
                          <w:szCs w:val="18"/>
                        </w:rPr>
                        <w:t xml:space="preserve"> ([c3 100])</w:t>
                      </w:r>
                    </w:p>
                    <w:p w14:paraId="0D089542"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set</w:t>
                      </w:r>
                      <w:proofErr w:type="gramEnd"/>
                      <w:r w:rsidRPr="00726B1A">
                        <w:rPr>
                          <w:rFonts w:ascii="Consolas" w:hAnsi="Consolas" w:cs="Courier New"/>
                          <w:bCs/>
                          <w:sz w:val="18"/>
                          <w:szCs w:val="18"/>
                        </w:rPr>
                        <w:t>! c1 (+ c1 value))</w:t>
                      </w:r>
                    </w:p>
                    <w:p w14:paraId="1D52AA5E"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set</w:t>
                      </w:r>
                      <w:proofErr w:type="gramEnd"/>
                      <w:r w:rsidRPr="00726B1A">
                        <w:rPr>
                          <w:rFonts w:ascii="Consolas" w:hAnsi="Consolas" w:cs="Courier New"/>
                          <w:bCs/>
                          <w:sz w:val="18"/>
                          <w:szCs w:val="18"/>
                        </w:rPr>
                        <w:t>! c2 (+ c2 value))</w:t>
                      </w:r>
                    </w:p>
                    <w:p w14:paraId="075EA421"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set</w:t>
                      </w:r>
                      <w:proofErr w:type="gramEnd"/>
                      <w:r w:rsidRPr="00726B1A">
                        <w:rPr>
                          <w:rFonts w:ascii="Consolas" w:hAnsi="Consolas" w:cs="Courier New"/>
                          <w:bCs/>
                          <w:sz w:val="18"/>
                          <w:szCs w:val="18"/>
                        </w:rPr>
                        <w:t>! c3 (+ c3 value))</w:t>
                      </w:r>
                    </w:p>
                    <w:p w14:paraId="319EF19C" w14:textId="77777777" w:rsidR="002C7B06"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 xml:space="preserve">            (</w:t>
                      </w:r>
                      <w:proofErr w:type="gramStart"/>
                      <w:r w:rsidRPr="00726B1A">
                        <w:rPr>
                          <w:rFonts w:ascii="Consolas" w:hAnsi="Consolas" w:cs="Courier New"/>
                          <w:bCs/>
                          <w:sz w:val="18"/>
                          <w:szCs w:val="18"/>
                        </w:rPr>
                        <w:t>display</w:t>
                      </w:r>
                      <w:proofErr w:type="gramEnd"/>
                      <w:r w:rsidRPr="00726B1A">
                        <w:rPr>
                          <w:rFonts w:ascii="Consolas" w:hAnsi="Consolas" w:cs="Courier New"/>
                          <w:bCs/>
                          <w:sz w:val="18"/>
                          <w:szCs w:val="18"/>
                        </w:rPr>
                        <w:t xml:space="preserve"> (list c1 c2 c3))</w:t>
                      </w:r>
                    </w:p>
                    <w:p w14:paraId="54CB4082" w14:textId="01A2B1F0" w:rsidR="00726B1A" w:rsidRPr="00726B1A" w:rsidRDefault="002C7B06" w:rsidP="00726B1A">
                      <w:pPr>
                        <w:tabs>
                          <w:tab w:val="left" w:pos="405"/>
                          <w:tab w:val="right" w:pos="7200"/>
                        </w:tabs>
                        <w:spacing w:before="40"/>
                        <w:rPr>
                          <w:rFonts w:ascii="Consolas" w:hAnsi="Consolas" w:cs="Courier New"/>
                          <w:bCs/>
                          <w:sz w:val="18"/>
                          <w:szCs w:val="18"/>
                        </w:rPr>
                      </w:pPr>
                      <w:r>
                        <w:rPr>
                          <w:rFonts w:ascii="Consolas" w:hAnsi="Consolas" w:cs="Courier New"/>
                          <w:bCs/>
                          <w:sz w:val="18"/>
                          <w:szCs w:val="18"/>
                        </w:rPr>
                        <w:tab/>
                        <w:t xml:space="preserve">        (newline)</w:t>
                      </w:r>
                      <w:r w:rsidR="00726B1A" w:rsidRPr="00726B1A">
                        <w:rPr>
                          <w:rFonts w:ascii="Consolas" w:hAnsi="Consolas" w:cs="Courier New"/>
                          <w:bCs/>
                          <w:sz w:val="18"/>
                          <w:szCs w:val="18"/>
                        </w:rPr>
                        <w:t>))))))</w:t>
                      </w:r>
                    </w:p>
                    <w:p w14:paraId="14768FC0" w14:textId="77777777" w:rsidR="00726B1A" w:rsidRPr="00726B1A" w:rsidRDefault="00726B1A" w:rsidP="00726B1A">
                      <w:pPr>
                        <w:tabs>
                          <w:tab w:val="left" w:pos="405"/>
                          <w:tab w:val="right" w:pos="7200"/>
                        </w:tabs>
                        <w:spacing w:before="40"/>
                        <w:rPr>
                          <w:rFonts w:ascii="Consolas" w:hAnsi="Consolas" w:cs="Courier New"/>
                          <w:bCs/>
                          <w:sz w:val="18"/>
                          <w:szCs w:val="18"/>
                        </w:rPr>
                      </w:pPr>
                    </w:p>
                    <w:p w14:paraId="23756808"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w:t>
                      </w:r>
                      <w:proofErr w:type="gramStart"/>
                      <w:r w:rsidRPr="00726B1A">
                        <w:rPr>
                          <w:rFonts w:ascii="Consolas" w:hAnsi="Consolas" w:cs="Courier New"/>
                          <w:bCs/>
                          <w:sz w:val="18"/>
                          <w:szCs w:val="18"/>
                        </w:rPr>
                        <w:t>define</w:t>
                      </w:r>
                      <w:proofErr w:type="gramEnd"/>
                      <w:r w:rsidRPr="00726B1A">
                        <w:rPr>
                          <w:rFonts w:ascii="Consolas" w:hAnsi="Consolas" w:cs="Courier New"/>
                          <w:bCs/>
                          <w:sz w:val="18"/>
                          <w:szCs w:val="18"/>
                        </w:rPr>
                        <w:t xml:space="preserve"> t1 (triple))</w:t>
                      </w:r>
                    </w:p>
                    <w:p w14:paraId="6A24C5FB"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w:t>
                      </w:r>
                      <w:proofErr w:type="gramStart"/>
                      <w:r w:rsidRPr="00726B1A">
                        <w:rPr>
                          <w:rFonts w:ascii="Consolas" w:hAnsi="Consolas" w:cs="Courier New"/>
                          <w:bCs/>
                          <w:sz w:val="18"/>
                          <w:szCs w:val="18"/>
                        </w:rPr>
                        <w:t>define</w:t>
                      </w:r>
                      <w:proofErr w:type="gramEnd"/>
                      <w:r w:rsidRPr="00726B1A">
                        <w:rPr>
                          <w:rFonts w:ascii="Consolas" w:hAnsi="Consolas" w:cs="Courier New"/>
                          <w:bCs/>
                          <w:sz w:val="18"/>
                          <w:szCs w:val="18"/>
                        </w:rPr>
                        <w:t xml:space="preserve"> t2 (triple))</w:t>
                      </w:r>
                    </w:p>
                    <w:p w14:paraId="1FCC2E8A"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(t1 1)</w:t>
                      </w:r>
                    </w:p>
                    <w:p w14:paraId="77221D60" w14:textId="77777777" w:rsidR="00726B1A" w:rsidRPr="00726B1A"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(t2 2)</w:t>
                      </w:r>
                    </w:p>
                    <w:p w14:paraId="11835A5F" w14:textId="72CDE362" w:rsidR="00201FFE" w:rsidRPr="00F02A1D" w:rsidRDefault="00726B1A" w:rsidP="00726B1A">
                      <w:pPr>
                        <w:tabs>
                          <w:tab w:val="left" w:pos="405"/>
                          <w:tab w:val="right" w:pos="7200"/>
                        </w:tabs>
                        <w:spacing w:before="40"/>
                        <w:rPr>
                          <w:rFonts w:ascii="Consolas" w:hAnsi="Consolas" w:cs="Courier New"/>
                          <w:bCs/>
                          <w:sz w:val="18"/>
                          <w:szCs w:val="18"/>
                        </w:rPr>
                      </w:pPr>
                      <w:r w:rsidRPr="00726B1A">
                        <w:rPr>
                          <w:rFonts w:ascii="Consolas" w:hAnsi="Consolas" w:cs="Courier New"/>
                          <w:bCs/>
                          <w:sz w:val="18"/>
                          <w:szCs w:val="18"/>
                        </w:rPr>
                        <w:t>(t1 3)</w:t>
                      </w:r>
                    </w:p>
                  </w:txbxContent>
                </v:textbox>
              </v:shape>
            </w:pict>
          </mc:Fallback>
        </mc:AlternateContent>
      </w:r>
      <w:r w:rsidRPr="007413F9">
        <w:rPr>
          <w:b/>
          <w:bCs/>
          <w:sz w:val="24"/>
        </w:rPr>
        <w:t>(</w:t>
      </w:r>
      <w:r w:rsidR="004E52A0" w:rsidRPr="007413F9">
        <w:rPr>
          <w:b/>
          <w:bCs/>
          <w:sz w:val="24"/>
        </w:rPr>
        <w:t>4</w:t>
      </w:r>
      <w:r w:rsidR="00647CBA" w:rsidRPr="007413F9">
        <w:rPr>
          <w:b/>
          <w:bCs/>
          <w:sz w:val="24"/>
        </w:rPr>
        <w:t xml:space="preserve"> </w:t>
      </w:r>
      <w:r w:rsidRPr="007413F9">
        <w:rPr>
          <w:b/>
          <w:bCs/>
          <w:sz w:val="24"/>
        </w:rPr>
        <w:t>points)</w:t>
      </w:r>
      <w:r w:rsidRPr="007413F9">
        <w:rPr>
          <w:sz w:val="24"/>
        </w:rPr>
        <w:t xml:space="preserve"> </w:t>
      </w:r>
      <w:r>
        <w:t xml:space="preserve">Here </w:t>
      </w:r>
      <w:r w:rsidR="007413F9">
        <w:t xml:space="preserve">some code that uses </w:t>
      </w:r>
      <w:r w:rsidR="007413F9" w:rsidRPr="000D278D">
        <w:rPr>
          <w:rFonts w:ascii="Consolas" w:hAnsi="Consolas"/>
        </w:rPr>
        <w:t>let</w:t>
      </w:r>
      <w:r w:rsidR="007413F9">
        <w:t xml:space="preserve"> and</w:t>
      </w:r>
    </w:p>
    <w:p w14:paraId="4FD2B0DD" w14:textId="2F145B07" w:rsidR="007413F9" w:rsidRDefault="000D278D" w:rsidP="007413F9">
      <w:r w:rsidRPr="000D278D">
        <w:rPr>
          <w:rFonts w:ascii="Consolas" w:hAnsi="Consolas"/>
        </w:rPr>
        <w:t>l</w:t>
      </w:r>
      <w:r w:rsidR="007413F9" w:rsidRPr="000D278D">
        <w:rPr>
          <w:rFonts w:ascii="Consolas" w:hAnsi="Consolas"/>
        </w:rPr>
        <w:t>ambda</w:t>
      </w:r>
      <w:r w:rsidR="007413F9">
        <w:t xml:space="preserve"> in an interesting way.</w:t>
      </w:r>
      <w:r w:rsidR="008F4880">
        <w:t xml:space="preserve">  What does</w:t>
      </w:r>
    </w:p>
    <w:p w14:paraId="0EB75907" w14:textId="73FD42B1" w:rsidR="008F4880" w:rsidRDefault="00F21BF6" w:rsidP="007413F9">
      <w:r>
        <w:t>t</w:t>
      </w:r>
      <w:r w:rsidR="008F4880">
        <w:t xml:space="preserve">his code </w:t>
      </w:r>
      <w:proofErr w:type="gramStart"/>
      <w:r w:rsidR="008F4880">
        <w:t>print</w:t>
      </w:r>
      <w:proofErr w:type="gramEnd"/>
      <w:r w:rsidR="008F4880">
        <w:t xml:space="preserve"> out</w:t>
      </w:r>
      <w:r w:rsidR="00A22A4B">
        <w:t xml:space="preserve"> when run</w:t>
      </w:r>
      <w:r w:rsidR="008F4880">
        <w:t>?</w:t>
      </w:r>
    </w:p>
    <w:p w14:paraId="1445A8EC" w14:textId="4F6E232D" w:rsidR="008F4880" w:rsidRDefault="008F4880" w:rsidP="007413F9"/>
    <w:p w14:paraId="4F484D17" w14:textId="23C239BC" w:rsidR="008F4880" w:rsidRDefault="008F4880" w:rsidP="007413F9"/>
    <w:p w14:paraId="6D2D949F" w14:textId="08AB81DD" w:rsidR="008F4880" w:rsidRDefault="008F4880" w:rsidP="007413F9"/>
    <w:p w14:paraId="36A1B68E" w14:textId="74E5330F" w:rsidR="008F4880" w:rsidRDefault="008F4880" w:rsidP="007413F9"/>
    <w:p w14:paraId="17E4BF9C" w14:textId="3D979292" w:rsidR="008F4880" w:rsidRDefault="008F4880" w:rsidP="007413F9"/>
    <w:p w14:paraId="7ADECF24" w14:textId="50BD8BB1" w:rsidR="008F4880" w:rsidRDefault="008F4880" w:rsidP="007413F9"/>
    <w:p w14:paraId="12A4E9A2" w14:textId="5BA3A7A5" w:rsidR="008F4880" w:rsidRDefault="008F4880" w:rsidP="007413F9"/>
    <w:p w14:paraId="30633CD5" w14:textId="6A2193B0" w:rsidR="008F4880" w:rsidRDefault="008F4880" w:rsidP="007413F9"/>
    <w:p w14:paraId="252BBEC0" w14:textId="1A41903D" w:rsidR="008F4880" w:rsidRDefault="008F4880" w:rsidP="007413F9"/>
    <w:p w14:paraId="60472862" w14:textId="24E52898" w:rsidR="008F4880" w:rsidRDefault="008F4880" w:rsidP="007413F9"/>
    <w:p w14:paraId="065325C4" w14:textId="3EDC7BD0" w:rsidR="008F4880" w:rsidRDefault="008F4880" w:rsidP="007413F9"/>
    <w:p w14:paraId="2B86A977" w14:textId="681FF7F8" w:rsidR="008F4880" w:rsidRDefault="008F4880" w:rsidP="007413F9"/>
    <w:p w14:paraId="2D78D8B6" w14:textId="743966F4" w:rsidR="008F4880" w:rsidRDefault="008F4880" w:rsidP="007413F9"/>
    <w:p w14:paraId="592F8238" w14:textId="77777777" w:rsidR="002E6BEF" w:rsidRDefault="002E6BEF" w:rsidP="007413F9"/>
    <w:p w14:paraId="2C0FDA28" w14:textId="6CEC88AE" w:rsidR="00397EE4" w:rsidRDefault="00201FFE" w:rsidP="00201FFE">
      <w:r>
        <w:br/>
        <w:t xml:space="preserve"> </w:t>
      </w:r>
    </w:p>
    <w:p w14:paraId="74A224B8" w14:textId="1CDAC992" w:rsidR="00201FFE" w:rsidRDefault="00300B85" w:rsidP="00201FFE">
      <w:pPr>
        <w:rPr>
          <w:ins w:id="0" w:author="Matt Boutell" w:date="2015-09-22T14:28:00Z"/>
        </w:rPr>
      </w:pPr>
      <w:r>
        <w:br/>
      </w:r>
      <w:r>
        <w:br/>
      </w:r>
      <w:r>
        <w:br/>
      </w:r>
    </w:p>
    <w:p w14:paraId="0B679A89" w14:textId="305A4E3F" w:rsidR="00201FFE" w:rsidRDefault="00201FFE" w:rsidP="00201FFE"/>
    <w:p w14:paraId="01E337AF" w14:textId="0E7B630A" w:rsidR="00AF26D8" w:rsidRPr="00AF26D8" w:rsidRDefault="00300B85" w:rsidP="00AF26D8">
      <w:pPr>
        <w:pStyle w:val="ListParagraph"/>
        <w:numPr>
          <w:ilvl w:val="0"/>
          <w:numId w:val="9"/>
        </w:numPr>
        <w:rPr>
          <w:b/>
          <w:sz w:val="24"/>
        </w:rPr>
      </w:pPr>
      <w:r w:rsidRPr="00AF26D8">
        <w:rPr>
          <w:b/>
          <w:sz w:val="24"/>
        </w:rPr>
        <w:t>(</w:t>
      </w:r>
      <w:r w:rsidR="00AF26D8">
        <w:rPr>
          <w:b/>
          <w:sz w:val="24"/>
        </w:rPr>
        <w:t>2</w:t>
      </w:r>
      <w:r w:rsidRPr="00AF26D8">
        <w:rPr>
          <w:b/>
          <w:sz w:val="24"/>
        </w:rPr>
        <w:t xml:space="preserve"> points)</w:t>
      </w:r>
    </w:p>
    <w:p w14:paraId="1AE61F3F" w14:textId="77777777" w:rsidR="00AF26D8" w:rsidRDefault="00AF26D8" w:rsidP="00AF26D8">
      <w:pPr>
        <w:pStyle w:val="ListParagraph"/>
        <w:ind w:left="360"/>
      </w:pPr>
    </w:p>
    <w:p w14:paraId="0FF47F6D" w14:textId="77777777" w:rsidR="002C7B06" w:rsidRDefault="00300B85" w:rsidP="00201FFE">
      <w:pPr>
        <w:rPr>
          <w:rFonts w:ascii="Courier New" w:hAnsi="Courier New" w:cs="Courier New"/>
        </w:rPr>
      </w:pPr>
      <w:r>
        <w:t xml:space="preserve">Consider the </w:t>
      </w:r>
      <w:r w:rsidR="00AF26D8">
        <w:t xml:space="preserve">lambda calculus </w:t>
      </w:r>
      <w:r>
        <w:t xml:space="preserve">expression </w:t>
      </w:r>
    </w:p>
    <w:p w14:paraId="0C9E72BC" w14:textId="77777777" w:rsidR="002C7B06" w:rsidRDefault="002C7B06" w:rsidP="00201FFE">
      <w:pPr>
        <w:rPr>
          <w:rFonts w:ascii="Courier New" w:hAnsi="Courier New" w:cs="Courier New"/>
        </w:rPr>
      </w:pPr>
    </w:p>
    <w:p w14:paraId="036E4C25" w14:textId="35A44D12" w:rsidR="00300B85" w:rsidRDefault="00AF26D8" w:rsidP="00201FFE">
      <w:r w:rsidRPr="00AF26D8">
        <w:rPr>
          <w:rFonts w:ascii="Courier New" w:hAnsi="Courier New" w:cs="Courier New"/>
        </w:rPr>
        <w:t>(x (lambda (x) (lambda (y) (lambda (z) (x y)))))</w:t>
      </w:r>
      <w:r>
        <w:rPr>
          <w:rFonts w:ascii="Courier New" w:hAnsi="Courier New" w:cs="Courier New"/>
        </w:rPr>
        <w:t xml:space="preserve">  </w:t>
      </w:r>
      <w:r w:rsidR="0032038A">
        <w:rPr>
          <w:rFonts w:ascii="Courier New" w:hAnsi="Courier New" w:cs="Courier New"/>
        </w:rPr>
        <w:t xml:space="preserve">                               </w:t>
      </w:r>
    </w:p>
    <w:p w14:paraId="7AA8D04E" w14:textId="66F5C5DB" w:rsidR="00300B85" w:rsidRDefault="00300B85" w:rsidP="00201FFE"/>
    <w:p w14:paraId="3E110F3F" w14:textId="46312BE0" w:rsidR="004343BA" w:rsidRDefault="004343BA" w:rsidP="002C7B06">
      <w:r>
        <w:t>In that expression, which variables occur bound? _____________      o</w:t>
      </w:r>
      <w:r w:rsidR="001B0BC6">
        <w:t>c</w:t>
      </w:r>
      <w:r>
        <w:t>cur free? ____________</w:t>
      </w:r>
      <w:r w:rsidR="001B0BC6">
        <w:br/>
      </w:r>
    </w:p>
    <w:p w14:paraId="473C48A7" w14:textId="23280345" w:rsidR="004343BA" w:rsidRDefault="004343BA" w:rsidP="004343BA">
      <w:pPr>
        <w:ind w:left="360"/>
      </w:pPr>
    </w:p>
    <w:p w14:paraId="268F3127" w14:textId="0678B1F2" w:rsidR="00AF26D8" w:rsidRPr="00AF26D8" w:rsidRDefault="00AF26D8" w:rsidP="00AF26D8">
      <w:pPr>
        <w:pStyle w:val="ListParagraph"/>
      </w:pPr>
    </w:p>
    <w:p w14:paraId="5E5D73EB" w14:textId="430A5BB9" w:rsidR="002C7B06" w:rsidRDefault="002C7B06">
      <w:pPr>
        <w:spacing w:after="200" w:line="276" w:lineRule="auto"/>
        <w:rPr>
          <w:b/>
          <w:sz w:val="22"/>
        </w:rPr>
      </w:pPr>
      <w:r>
        <w:rPr>
          <w:b/>
          <w:sz w:val="22"/>
        </w:rPr>
        <w:br w:type="page"/>
      </w:r>
    </w:p>
    <w:p w14:paraId="7F6DAAA9" w14:textId="77777777" w:rsidR="00AF26D8" w:rsidRPr="00AF26D8" w:rsidRDefault="00AF26D8" w:rsidP="00AF26D8">
      <w:pPr>
        <w:pStyle w:val="ListParagraph"/>
        <w:rPr>
          <w:b/>
          <w:sz w:val="22"/>
        </w:rPr>
      </w:pPr>
    </w:p>
    <w:p w14:paraId="79FE7A9A" w14:textId="01AF5EB1" w:rsidR="00AF26D8" w:rsidRPr="00AF26D8" w:rsidRDefault="00AF26D8" w:rsidP="00AF26D8">
      <w:pPr>
        <w:pStyle w:val="ListParagraph"/>
      </w:pPr>
    </w:p>
    <w:p w14:paraId="7E0BD3E5" w14:textId="54799748" w:rsidR="00AF26D8" w:rsidRPr="00AF26D8" w:rsidRDefault="00AF26D8" w:rsidP="00AF26D8">
      <w:pPr>
        <w:pStyle w:val="ListParagraph"/>
      </w:pPr>
    </w:p>
    <w:p w14:paraId="1B1DDA87" w14:textId="29108F65" w:rsidR="002C7B06" w:rsidRPr="002C7B06" w:rsidRDefault="004343BA" w:rsidP="00AF26D8">
      <w:pPr>
        <w:pStyle w:val="ListParagraph"/>
        <w:numPr>
          <w:ilvl w:val="0"/>
          <w:numId w:val="9"/>
        </w:numPr>
      </w:pPr>
      <w:r w:rsidRPr="00AF26D8">
        <w:rPr>
          <w:b/>
          <w:sz w:val="22"/>
        </w:rPr>
        <w:t>(4 points)</w:t>
      </w:r>
      <w:r w:rsidR="00300B85" w:rsidRPr="00AF26D8">
        <w:rPr>
          <w:sz w:val="22"/>
        </w:rPr>
        <w:t xml:space="preserve"> </w:t>
      </w:r>
    </w:p>
    <w:p w14:paraId="7B59DA8C" w14:textId="41222A4A" w:rsidR="002C7B06" w:rsidRDefault="002C7B06" w:rsidP="002C7B06">
      <w:pPr>
        <w:pStyle w:val="ListParagraph"/>
        <w:ind w:left="360"/>
      </w:pPr>
    </w:p>
    <w:p w14:paraId="56BD356B" w14:textId="2F178B48" w:rsidR="002C7B06" w:rsidRPr="002C7B06" w:rsidRDefault="002C7B06" w:rsidP="002C7B06">
      <w:pPr>
        <w:pStyle w:val="ListParagraph"/>
        <w:ind w:left="360"/>
      </w:pPr>
      <w:r>
        <w:t>Consider a simplified version of the equation grammar we discussed in class.</w:t>
      </w:r>
    </w:p>
    <w:p w14:paraId="548B1774" w14:textId="3D513588" w:rsidR="002C7B06" w:rsidRDefault="002C7B06" w:rsidP="002C7B06">
      <w:pPr>
        <w:pStyle w:val="ListParagraph"/>
        <w:ind w:left="360"/>
      </w:pPr>
    </w:p>
    <w:p w14:paraId="351DD864" w14:textId="34CE9F35" w:rsidR="002C7B06" w:rsidRDefault="002C7B06" w:rsidP="002C7B06">
      <w:pPr>
        <w:pStyle w:val="ListParagraph"/>
        <w:ind w:left="360"/>
      </w:pPr>
      <w:r w:rsidRPr="00300B85">
        <w:rPr>
          <w:noProof/>
        </w:rPr>
        <mc:AlternateContent>
          <mc:Choice Requires="wps">
            <w:drawing>
              <wp:anchor distT="0" distB="0" distL="114300" distR="114300" simplePos="0" relativeHeight="251710464" behindDoc="0" locked="0" layoutInCell="1" allowOverlap="1" wp14:anchorId="58A39485" wp14:editId="75BE8566">
                <wp:simplePos x="0" y="0"/>
                <wp:positionH relativeFrom="page">
                  <wp:align>center</wp:align>
                </wp:positionH>
                <wp:positionV relativeFrom="paragraph">
                  <wp:posOffset>5715</wp:posOffset>
                </wp:positionV>
                <wp:extent cx="4159250" cy="558800"/>
                <wp:effectExtent l="0" t="0" r="12700" b="12700"/>
                <wp:wrapNone/>
                <wp:docPr id="3" name="TextBox 2">
                  <a:extLst xmlns:a="http://schemas.openxmlformats.org/drawingml/2006/main">
                    <a:ext uri="{FF2B5EF4-FFF2-40B4-BE49-F238E27FC236}">
                      <a16:creationId xmlns:a16="http://schemas.microsoft.com/office/drawing/2014/main" id="{6F664F83-F7F4-478D-B5ED-48F8A7776DAD}"/>
                    </a:ext>
                  </a:extLst>
                </wp:docPr>
                <wp:cNvGraphicFramePr/>
                <a:graphic xmlns:a="http://schemas.openxmlformats.org/drawingml/2006/main">
                  <a:graphicData uri="http://schemas.microsoft.com/office/word/2010/wordprocessingShape">
                    <wps:wsp>
                      <wps:cNvSpPr txBox="1"/>
                      <wps:spPr>
                        <a:xfrm>
                          <a:off x="0" y="0"/>
                          <a:ext cx="4159250" cy="558800"/>
                        </a:xfrm>
                        <a:prstGeom prst="rect">
                          <a:avLst/>
                        </a:prstGeom>
                        <a:noFill/>
                        <a:ln>
                          <a:solidFill>
                            <a:schemeClr val="tx1"/>
                          </a:solidFill>
                        </a:ln>
                      </wps:spPr>
                      <wps:txbx>
                        <w:txbxContent>
                          <w:p w14:paraId="617B6B56" w14:textId="77777777" w:rsidR="00AF26D8" w:rsidRPr="00AF26D8" w:rsidRDefault="00AF26D8" w:rsidP="00AF26D8">
                            <w:pPr>
                              <w:pStyle w:val="NoSpacing"/>
                              <w:rPr>
                                <w:rFonts w:ascii="Consolas" w:hAnsi="Consolas"/>
                              </w:rPr>
                            </w:pPr>
                            <w:r w:rsidRPr="00AF26D8">
                              <w:rPr>
                                <w:rFonts w:ascii="Consolas" w:hAnsi="Consolas"/>
                              </w:rPr>
                              <w:t xml:space="preserve">&lt;exp&gt;  </w:t>
                            </w:r>
                            <w:proofErr w:type="gramStart"/>
                            <w:r w:rsidRPr="00AF26D8">
                              <w:rPr>
                                <w:rFonts w:ascii="Consolas" w:hAnsi="Consolas"/>
                              </w:rPr>
                              <w:t xml:space="preserve">  ::=</w:t>
                            </w:r>
                            <w:proofErr w:type="gramEnd"/>
                            <w:r w:rsidRPr="00AF26D8">
                              <w:rPr>
                                <w:rFonts w:ascii="Consolas" w:hAnsi="Consolas"/>
                              </w:rPr>
                              <w:t xml:space="preserve"> &lt;exp&gt; + &lt;term&gt;  |  &lt;term&gt;</w:t>
                            </w:r>
                          </w:p>
                          <w:p w14:paraId="5DE083D0" w14:textId="61CF1C3E" w:rsidR="00AF26D8" w:rsidRPr="00AF26D8" w:rsidRDefault="00AF26D8" w:rsidP="00AF26D8">
                            <w:pPr>
                              <w:pStyle w:val="NoSpacing"/>
                              <w:rPr>
                                <w:rFonts w:ascii="Consolas" w:hAnsi="Consolas"/>
                              </w:rPr>
                            </w:pPr>
                            <w:r w:rsidRPr="00AF26D8">
                              <w:rPr>
                                <w:rFonts w:ascii="Consolas" w:hAnsi="Consolas"/>
                              </w:rPr>
                              <w:t xml:space="preserve">&lt;term&gt; </w:t>
                            </w:r>
                            <w:proofErr w:type="gramStart"/>
                            <w:r w:rsidRPr="00AF26D8">
                              <w:rPr>
                                <w:rFonts w:ascii="Consolas" w:hAnsi="Consolas"/>
                              </w:rPr>
                              <w:t xml:space="preserve">  ::=</w:t>
                            </w:r>
                            <w:proofErr w:type="gramEnd"/>
                            <w:r w:rsidRPr="00AF26D8">
                              <w:rPr>
                                <w:rFonts w:ascii="Consolas" w:hAnsi="Consolas"/>
                              </w:rPr>
                              <w:t xml:space="preserve"> &lt;term&gt; * &lt;factor&gt; | &lt;factor&gt;</w:t>
                            </w:r>
                          </w:p>
                          <w:p w14:paraId="092DAAA4" w14:textId="77777777" w:rsidR="00AF26D8" w:rsidRPr="00AF26D8" w:rsidRDefault="00AF26D8" w:rsidP="00AF26D8">
                            <w:pPr>
                              <w:pStyle w:val="NoSpacing"/>
                              <w:rPr>
                                <w:rFonts w:ascii="Consolas" w:hAnsi="Consolas"/>
                              </w:rPr>
                            </w:pPr>
                            <w:r w:rsidRPr="00AF26D8">
                              <w:rPr>
                                <w:rFonts w:ascii="Consolas" w:hAnsi="Consolas"/>
                              </w:rPr>
                              <w:t>&lt;factor</w:t>
                            </w:r>
                            <w:proofErr w:type="gramStart"/>
                            <w:r w:rsidRPr="00AF26D8">
                              <w:rPr>
                                <w:rFonts w:ascii="Consolas" w:hAnsi="Consolas"/>
                              </w:rPr>
                              <w:t>&gt; ::=</w:t>
                            </w:r>
                            <w:proofErr w:type="gramEnd"/>
                            <w:r w:rsidRPr="00AF26D8">
                              <w:rPr>
                                <w:rFonts w:ascii="Consolas" w:hAnsi="Consolas"/>
                              </w:rPr>
                              <w:t xml:space="preserve"> ( &lt;exp&gt; )  | &lt;number&gt;</w:t>
                            </w:r>
                          </w:p>
                          <w:p w14:paraId="403665F8" w14:textId="57D69BC7" w:rsidR="00300B85" w:rsidRPr="00300B85" w:rsidRDefault="00300B85" w:rsidP="00300B85">
                            <w:pPr>
                              <w:pStyle w:val="NormalWeb"/>
                              <w:spacing w:before="0" w:beforeAutospacing="0" w:after="120" w:afterAutospacing="0" w:line="192" w:lineRule="auto"/>
                              <w:textAlignment w:val="baseline"/>
                              <w:rPr>
                                <w:color w:val="000000" w:themeColor="text1"/>
                                <w:sz w:val="14"/>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8A39485" id="TextBox 2" o:spid="_x0000_s1029" type="#_x0000_t202" style="position:absolute;left:0;text-align:left;margin-left:0;margin-top:.45pt;width:327.5pt;height:44pt;z-index:251710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" filled="f" strokecolor="black [3213]">
                <v:textbox>
                  <w:txbxContent>
                    <w:p w14:paraId="617B6B56" w14:textId="77777777" w:rsidR="00AF26D8" w:rsidRPr="00AF26D8" w:rsidRDefault="00AF26D8" w:rsidP="00AF26D8">
                      <w:pPr>
                        <w:pStyle w:val="NoSpacing"/>
                        <w:rPr>
                          <w:rFonts w:ascii="Consolas" w:hAnsi="Consolas"/>
                        </w:rPr>
                      </w:pPr>
                      <w:r w:rsidRPr="00AF26D8">
                        <w:rPr>
                          <w:rFonts w:ascii="Consolas" w:hAnsi="Consolas"/>
                        </w:rPr>
                        <w:t xml:space="preserve">&lt;exp&gt;  </w:t>
                      </w:r>
                      <w:proofErr w:type="gramStart"/>
                      <w:r w:rsidRPr="00AF26D8">
                        <w:rPr>
                          <w:rFonts w:ascii="Consolas" w:hAnsi="Consolas"/>
                        </w:rPr>
                        <w:t xml:space="preserve">  ::=</w:t>
                      </w:r>
                      <w:proofErr w:type="gramEnd"/>
                      <w:r w:rsidRPr="00AF26D8">
                        <w:rPr>
                          <w:rFonts w:ascii="Consolas" w:hAnsi="Consolas"/>
                        </w:rPr>
                        <w:t xml:space="preserve"> &lt;exp&gt; + &lt;term&gt;  |  &lt;term&gt;</w:t>
                      </w:r>
                    </w:p>
                    <w:p w14:paraId="5DE083D0" w14:textId="61CF1C3E" w:rsidR="00AF26D8" w:rsidRPr="00AF26D8" w:rsidRDefault="00AF26D8" w:rsidP="00AF26D8">
                      <w:pPr>
                        <w:pStyle w:val="NoSpacing"/>
                        <w:rPr>
                          <w:rFonts w:ascii="Consolas" w:hAnsi="Consolas"/>
                        </w:rPr>
                      </w:pPr>
                      <w:r w:rsidRPr="00AF26D8">
                        <w:rPr>
                          <w:rFonts w:ascii="Consolas" w:hAnsi="Consolas"/>
                        </w:rPr>
                        <w:t xml:space="preserve">&lt;term&gt; </w:t>
                      </w:r>
                      <w:proofErr w:type="gramStart"/>
                      <w:r w:rsidRPr="00AF26D8">
                        <w:rPr>
                          <w:rFonts w:ascii="Consolas" w:hAnsi="Consolas"/>
                        </w:rPr>
                        <w:t xml:space="preserve">  ::=</w:t>
                      </w:r>
                      <w:proofErr w:type="gramEnd"/>
                      <w:r w:rsidRPr="00AF26D8">
                        <w:rPr>
                          <w:rFonts w:ascii="Consolas" w:hAnsi="Consolas"/>
                        </w:rPr>
                        <w:t xml:space="preserve"> &lt;term&gt; * &lt;factor&gt; | &lt;factor&gt;</w:t>
                      </w:r>
                    </w:p>
                    <w:p w14:paraId="092DAAA4" w14:textId="77777777" w:rsidR="00AF26D8" w:rsidRPr="00AF26D8" w:rsidRDefault="00AF26D8" w:rsidP="00AF26D8">
                      <w:pPr>
                        <w:pStyle w:val="NoSpacing"/>
                        <w:rPr>
                          <w:rFonts w:ascii="Consolas" w:hAnsi="Consolas"/>
                        </w:rPr>
                      </w:pPr>
                      <w:r w:rsidRPr="00AF26D8">
                        <w:rPr>
                          <w:rFonts w:ascii="Consolas" w:hAnsi="Consolas"/>
                        </w:rPr>
                        <w:t>&lt;factor</w:t>
                      </w:r>
                      <w:proofErr w:type="gramStart"/>
                      <w:r w:rsidRPr="00AF26D8">
                        <w:rPr>
                          <w:rFonts w:ascii="Consolas" w:hAnsi="Consolas"/>
                        </w:rPr>
                        <w:t>&gt; ::=</w:t>
                      </w:r>
                      <w:proofErr w:type="gramEnd"/>
                      <w:r w:rsidRPr="00AF26D8">
                        <w:rPr>
                          <w:rFonts w:ascii="Consolas" w:hAnsi="Consolas"/>
                        </w:rPr>
                        <w:t xml:space="preserve"> ( &lt;exp&gt; )  | &lt;number&gt;</w:t>
                      </w:r>
                    </w:p>
                    <w:p w14:paraId="403665F8" w14:textId="57D69BC7" w:rsidR="00300B85" w:rsidRPr="00300B85" w:rsidRDefault="00300B85" w:rsidP="00300B85">
                      <w:pPr>
                        <w:pStyle w:val="NormalWeb"/>
                        <w:spacing w:before="0" w:beforeAutospacing="0" w:after="120" w:afterAutospacing="0" w:line="192" w:lineRule="auto"/>
                        <w:textAlignment w:val="baseline"/>
                        <w:rPr>
                          <w:color w:val="000000" w:themeColor="text1"/>
                          <w:sz w:val="14"/>
                        </w:rPr>
                      </w:pPr>
                    </w:p>
                  </w:txbxContent>
                </v:textbox>
                <w10:wrap anchorx="page"/>
              </v:shape>
            </w:pict>
          </mc:Fallback>
        </mc:AlternateContent>
      </w:r>
    </w:p>
    <w:p w14:paraId="76852236" w14:textId="0ED9C55B" w:rsidR="002C7B06" w:rsidRDefault="002C7B06" w:rsidP="002C7B06">
      <w:pPr>
        <w:pStyle w:val="ListParagraph"/>
        <w:ind w:left="360"/>
      </w:pPr>
    </w:p>
    <w:p w14:paraId="2B8A7395" w14:textId="77777777" w:rsidR="002C7B06" w:rsidRDefault="002C7B06" w:rsidP="002C7B06">
      <w:pPr>
        <w:pStyle w:val="ListParagraph"/>
        <w:ind w:left="360"/>
      </w:pPr>
    </w:p>
    <w:p w14:paraId="60D5BBB3" w14:textId="77777777" w:rsidR="002C7B06" w:rsidRDefault="002C7B06" w:rsidP="002C7B06">
      <w:pPr>
        <w:pStyle w:val="ListParagraph"/>
        <w:ind w:left="360"/>
      </w:pPr>
    </w:p>
    <w:p w14:paraId="7944F57F" w14:textId="77777777" w:rsidR="002C7B06" w:rsidRDefault="002C7B06" w:rsidP="002C7B06">
      <w:pPr>
        <w:pStyle w:val="ListParagraph"/>
        <w:ind w:left="360"/>
      </w:pPr>
    </w:p>
    <w:p w14:paraId="216E8F80" w14:textId="67491203" w:rsidR="002C7B06" w:rsidRDefault="00300B85" w:rsidP="002C7B06">
      <w:pPr>
        <w:pStyle w:val="ListParagraph"/>
        <w:ind w:left="360"/>
      </w:pPr>
      <w:r>
        <w:t xml:space="preserve">Draw the derivation tree for </w:t>
      </w:r>
      <w:r w:rsidR="002C7B06">
        <w:t xml:space="preserve">the </w:t>
      </w:r>
      <w:r>
        <w:t>expression</w:t>
      </w:r>
      <w:r w:rsidR="002C7B06">
        <w:t>:</w:t>
      </w:r>
    </w:p>
    <w:p w14:paraId="4354780F" w14:textId="2B716CF0" w:rsidR="002C7B06" w:rsidRDefault="002C7B06" w:rsidP="002C7B06">
      <w:pPr>
        <w:pStyle w:val="ListParagraph"/>
        <w:ind w:left="360"/>
      </w:pPr>
    </w:p>
    <w:p w14:paraId="2159C749" w14:textId="2D8CAA86" w:rsidR="002C7B06" w:rsidRDefault="002C7B06" w:rsidP="002C7B06">
      <w:pPr>
        <w:pStyle w:val="ListParagraph"/>
        <w:ind w:left="360"/>
        <w:jc w:val="center"/>
        <w:rPr>
          <w:rFonts w:ascii="Consolas" w:hAnsi="Consolas"/>
        </w:rPr>
      </w:pPr>
      <w:r>
        <w:rPr>
          <w:rFonts w:ascii="Consolas" w:hAnsi="Consolas"/>
        </w:rPr>
        <w:t>1 * 2 * 3</w:t>
      </w:r>
    </w:p>
    <w:p w14:paraId="0876A8BB" w14:textId="4B33BD70" w:rsidR="002C7B06" w:rsidRDefault="002C7B06" w:rsidP="002C7B06">
      <w:pPr>
        <w:pStyle w:val="ListParagraph"/>
        <w:ind w:left="360"/>
        <w:jc w:val="center"/>
        <w:rPr>
          <w:rFonts w:ascii="Consolas" w:hAnsi="Consolas"/>
        </w:rPr>
      </w:pPr>
    </w:p>
    <w:p w14:paraId="1AF751AC" w14:textId="058262BB" w:rsidR="002C7B06" w:rsidRPr="002C7B06" w:rsidRDefault="002C7B06" w:rsidP="002C7B06">
      <w:pPr>
        <w:pStyle w:val="ListParagraph"/>
        <w:ind w:left="360"/>
      </w:pPr>
      <w:r>
        <w:t xml:space="preserve">Note that exp is the start symbol of this grammar.  Also feel free to use E T F </w:t>
      </w:r>
      <w:r w:rsidR="00FE6F66">
        <w:t xml:space="preserve">N </w:t>
      </w:r>
      <w:r>
        <w:t xml:space="preserve">rather than exp term factor </w:t>
      </w:r>
      <w:r w:rsidR="002155F8">
        <w:t xml:space="preserve">number </w:t>
      </w:r>
      <w:r>
        <w:t>in your tree.</w:t>
      </w:r>
    </w:p>
    <w:p w14:paraId="0C386E32" w14:textId="6BE82444" w:rsidR="00300B85" w:rsidRDefault="00300B85" w:rsidP="00201FFE"/>
    <w:p w14:paraId="268A9D52" w14:textId="2840BD8B" w:rsidR="004F3490" w:rsidRDefault="00073D76" w:rsidP="00073D76">
      <w:pPr>
        <w:spacing w:line="276" w:lineRule="auto"/>
        <w:rPr>
          <w:rFonts w:ascii="Courier New" w:hAnsi="Courier New" w:cs="Courier New"/>
          <w:b/>
          <w:bCs/>
        </w:rPr>
      </w:pPr>
      <w:r>
        <w:rPr>
          <w:rFonts w:ascii="Courier New" w:hAnsi="Courier New" w:cs="Courier New"/>
          <w:b/>
          <w:color w:val="0070C0"/>
          <w:sz w:val="18"/>
          <w:szCs w:val="18"/>
        </w:rPr>
        <w:br/>
      </w:r>
      <w:r>
        <w:rPr>
          <w:rFonts w:ascii="Courier New" w:hAnsi="Courier New" w:cs="Courier New"/>
          <w:b/>
          <w:color w:val="0070C0"/>
          <w:sz w:val="18"/>
          <w:szCs w:val="18"/>
        </w:rPr>
        <w:br/>
      </w:r>
      <w:r>
        <w:rPr>
          <w:rFonts w:ascii="Courier New" w:hAnsi="Courier New" w:cs="Courier New"/>
          <w:b/>
          <w:color w:val="0070C0"/>
          <w:sz w:val="18"/>
          <w:szCs w:val="18"/>
        </w:rPr>
        <w:br/>
      </w:r>
    </w:p>
    <w:p w14:paraId="0AA9E7E6" w14:textId="77777777" w:rsidR="004F3490" w:rsidRPr="004F3490" w:rsidRDefault="004F3490" w:rsidP="004F3490">
      <w:pPr>
        <w:rPr>
          <w:rFonts w:ascii="Courier New" w:hAnsi="Courier New" w:cs="Courier New"/>
        </w:rPr>
      </w:pPr>
    </w:p>
    <w:p w14:paraId="2222727D" w14:textId="77777777" w:rsidR="004F3490" w:rsidRPr="004F3490" w:rsidRDefault="004F3490" w:rsidP="004F3490">
      <w:pPr>
        <w:rPr>
          <w:rFonts w:ascii="Courier New" w:hAnsi="Courier New" w:cs="Courier New"/>
        </w:rPr>
      </w:pPr>
    </w:p>
    <w:p w14:paraId="6A4B60D0" w14:textId="77777777" w:rsidR="004F3490" w:rsidRPr="004F3490" w:rsidRDefault="004F3490" w:rsidP="004F3490">
      <w:pPr>
        <w:rPr>
          <w:rFonts w:ascii="Courier New" w:hAnsi="Courier New" w:cs="Courier New"/>
        </w:rPr>
      </w:pPr>
    </w:p>
    <w:p w14:paraId="433614EB" w14:textId="77777777" w:rsidR="004F3490" w:rsidRPr="004F3490" w:rsidRDefault="004F3490" w:rsidP="004F3490">
      <w:pPr>
        <w:rPr>
          <w:rFonts w:ascii="Courier New" w:hAnsi="Courier New" w:cs="Courier New"/>
        </w:rPr>
      </w:pPr>
    </w:p>
    <w:p w14:paraId="3D505E85" w14:textId="77777777" w:rsidR="004F3490" w:rsidRPr="004F3490" w:rsidRDefault="004F3490" w:rsidP="004F3490">
      <w:pPr>
        <w:rPr>
          <w:rFonts w:ascii="Courier New" w:hAnsi="Courier New" w:cs="Courier New"/>
        </w:rPr>
      </w:pPr>
    </w:p>
    <w:p w14:paraId="7064981B" w14:textId="77777777" w:rsidR="004F3490" w:rsidRPr="004F3490" w:rsidRDefault="004F3490" w:rsidP="004F3490">
      <w:pPr>
        <w:rPr>
          <w:rFonts w:ascii="Courier New" w:hAnsi="Courier New" w:cs="Courier New"/>
        </w:rPr>
      </w:pPr>
    </w:p>
    <w:p w14:paraId="5F1548A2" w14:textId="77777777" w:rsidR="004F3490" w:rsidRPr="004F3490" w:rsidRDefault="004F3490" w:rsidP="004F3490">
      <w:pPr>
        <w:rPr>
          <w:rFonts w:ascii="Courier New" w:hAnsi="Courier New" w:cs="Courier New"/>
        </w:rPr>
      </w:pPr>
    </w:p>
    <w:p w14:paraId="1033209F" w14:textId="77777777" w:rsidR="004F3490" w:rsidRPr="004F3490" w:rsidRDefault="004F3490" w:rsidP="004F3490">
      <w:pPr>
        <w:rPr>
          <w:rFonts w:ascii="Courier New" w:hAnsi="Courier New" w:cs="Courier New"/>
        </w:rPr>
      </w:pPr>
    </w:p>
    <w:p w14:paraId="3D2E5E0B" w14:textId="77777777" w:rsidR="004F3490" w:rsidRPr="004F3490" w:rsidRDefault="004F3490" w:rsidP="004F3490">
      <w:pPr>
        <w:rPr>
          <w:rFonts w:ascii="Courier New" w:hAnsi="Courier New" w:cs="Courier New"/>
        </w:rPr>
      </w:pPr>
    </w:p>
    <w:p w14:paraId="7D9FEE55" w14:textId="77777777" w:rsidR="004F3490" w:rsidRPr="004F3490" w:rsidRDefault="004F3490" w:rsidP="004F3490">
      <w:pPr>
        <w:rPr>
          <w:rFonts w:ascii="Courier New" w:hAnsi="Courier New" w:cs="Courier New"/>
        </w:rPr>
      </w:pPr>
    </w:p>
    <w:p w14:paraId="0C666250" w14:textId="77777777" w:rsidR="004F3490" w:rsidRPr="004F3490" w:rsidRDefault="004F3490" w:rsidP="004F3490">
      <w:pPr>
        <w:rPr>
          <w:rFonts w:ascii="Courier New" w:hAnsi="Courier New" w:cs="Courier New"/>
        </w:rPr>
      </w:pPr>
    </w:p>
    <w:p w14:paraId="0FCDCC99" w14:textId="77777777" w:rsidR="004F3490" w:rsidRPr="004F3490" w:rsidRDefault="004F3490" w:rsidP="004F3490">
      <w:pPr>
        <w:rPr>
          <w:rFonts w:ascii="Courier New" w:hAnsi="Courier New" w:cs="Courier New"/>
        </w:rPr>
      </w:pPr>
    </w:p>
    <w:p w14:paraId="4F39E18C" w14:textId="77777777" w:rsidR="004F3490" w:rsidRPr="004F3490" w:rsidRDefault="004F3490" w:rsidP="004F3490">
      <w:pPr>
        <w:rPr>
          <w:rFonts w:ascii="Courier New" w:hAnsi="Courier New" w:cs="Courier New"/>
        </w:rPr>
      </w:pPr>
    </w:p>
    <w:p w14:paraId="4DCB2B6B" w14:textId="77777777" w:rsidR="004F3490" w:rsidRPr="004F3490" w:rsidRDefault="004F3490" w:rsidP="004F3490">
      <w:pPr>
        <w:rPr>
          <w:rFonts w:ascii="Courier New" w:hAnsi="Courier New" w:cs="Courier New"/>
        </w:rPr>
      </w:pPr>
    </w:p>
    <w:p w14:paraId="679567DB" w14:textId="77777777" w:rsidR="004F3490" w:rsidRPr="004F3490" w:rsidRDefault="004F3490" w:rsidP="004F3490">
      <w:pPr>
        <w:rPr>
          <w:rFonts w:ascii="Courier New" w:hAnsi="Courier New" w:cs="Courier New"/>
        </w:rPr>
      </w:pPr>
    </w:p>
    <w:p w14:paraId="3DD8486F" w14:textId="77777777" w:rsidR="004F3490" w:rsidRPr="004F3490" w:rsidRDefault="004F3490" w:rsidP="004F3490">
      <w:pPr>
        <w:rPr>
          <w:rFonts w:ascii="Courier New" w:hAnsi="Courier New" w:cs="Courier New"/>
        </w:rPr>
      </w:pPr>
    </w:p>
    <w:p w14:paraId="4604D524" w14:textId="77777777" w:rsidR="004F3490" w:rsidRPr="004F3490" w:rsidRDefault="004F3490" w:rsidP="004F3490">
      <w:pPr>
        <w:rPr>
          <w:rFonts w:ascii="Courier New" w:hAnsi="Courier New" w:cs="Courier New"/>
        </w:rPr>
      </w:pPr>
    </w:p>
    <w:p w14:paraId="1C7287A6" w14:textId="77777777" w:rsidR="004F3490" w:rsidRPr="004F3490" w:rsidRDefault="004F3490" w:rsidP="004F3490">
      <w:pPr>
        <w:rPr>
          <w:rFonts w:ascii="Courier New" w:hAnsi="Courier New" w:cs="Courier New"/>
        </w:rPr>
      </w:pPr>
    </w:p>
    <w:p w14:paraId="2A289A16" w14:textId="77777777" w:rsidR="004F3490" w:rsidRPr="004F3490" w:rsidRDefault="004F3490" w:rsidP="004F3490">
      <w:pPr>
        <w:rPr>
          <w:rFonts w:ascii="Courier New" w:hAnsi="Courier New" w:cs="Courier New"/>
        </w:rPr>
      </w:pPr>
    </w:p>
    <w:p w14:paraId="4C523820" w14:textId="77777777" w:rsidR="004F3490" w:rsidRPr="004F3490" w:rsidRDefault="004F3490" w:rsidP="004F3490">
      <w:pPr>
        <w:rPr>
          <w:rFonts w:ascii="Courier New" w:hAnsi="Courier New" w:cs="Courier New"/>
        </w:rPr>
      </w:pPr>
    </w:p>
    <w:p w14:paraId="74CF2836" w14:textId="77777777" w:rsidR="004F3490" w:rsidRPr="004F3490" w:rsidRDefault="004F3490" w:rsidP="004F3490">
      <w:pPr>
        <w:rPr>
          <w:rFonts w:ascii="Courier New" w:hAnsi="Courier New" w:cs="Courier New"/>
        </w:rPr>
      </w:pPr>
    </w:p>
    <w:p w14:paraId="137C40E2" w14:textId="77777777" w:rsidR="004F3490" w:rsidRPr="004F3490" w:rsidRDefault="004F3490" w:rsidP="004F3490">
      <w:pPr>
        <w:rPr>
          <w:rFonts w:ascii="Courier New" w:hAnsi="Courier New" w:cs="Courier New"/>
        </w:rPr>
      </w:pPr>
    </w:p>
    <w:p w14:paraId="2CCC47A7" w14:textId="77777777" w:rsidR="004F3490" w:rsidRPr="004F3490" w:rsidRDefault="004F3490" w:rsidP="004F3490">
      <w:pPr>
        <w:rPr>
          <w:rFonts w:ascii="Courier New" w:hAnsi="Courier New" w:cs="Courier New"/>
        </w:rPr>
      </w:pPr>
    </w:p>
    <w:p w14:paraId="0D058AFF" w14:textId="77777777" w:rsidR="004F3490" w:rsidRPr="004F3490" w:rsidRDefault="004F3490" w:rsidP="004F3490">
      <w:pPr>
        <w:rPr>
          <w:rFonts w:ascii="Courier New" w:hAnsi="Courier New" w:cs="Courier New"/>
        </w:rPr>
      </w:pPr>
    </w:p>
    <w:p w14:paraId="52E3568F" w14:textId="77777777" w:rsidR="004F3490" w:rsidRPr="004F3490" w:rsidRDefault="004F3490" w:rsidP="004F3490">
      <w:pPr>
        <w:rPr>
          <w:rFonts w:ascii="Courier New" w:hAnsi="Courier New" w:cs="Courier New"/>
        </w:rPr>
      </w:pPr>
    </w:p>
    <w:p w14:paraId="221708B4" w14:textId="77777777" w:rsidR="004F3490" w:rsidRPr="004F3490" w:rsidRDefault="004F3490" w:rsidP="004F3490">
      <w:pPr>
        <w:rPr>
          <w:rFonts w:ascii="Courier New" w:hAnsi="Courier New" w:cs="Courier New"/>
        </w:rPr>
      </w:pPr>
    </w:p>
    <w:p w14:paraId="1C24F768" w14:textId="77777777" w:rsidR="004F3490" w:rsidRPr="004F3490" w:rsidRDefault="004F3490" w:rsidP="004F3490">
      <w:pPr>
        <w:rPr>
          <w:rFonts w:ascii="Courier New" w:hAnsi="Courier New" w:cs="Courier New"/>
        </w:rPr>
      </w:pPr>
    </w:p>
    <w:p w14:paraId="537D2AAF" w14:textId="77777777" w:rsidR="004F3490" w:rsidRPr="004F3490" w:rsidRDefault="004F3490" w:rsidP="004F3490">
      <w:pPr>
        <w:rPr>
          <w:rFonts w:ascii="Courier New" w:hAnsi="Courier New" w:cs="Courier New"/>
        </w:rPr>
      </w:pPr>
    </w:p>
    <w:p w14:paraId="0F885F45" w14:textId="77777777" w:rsidR="004F3490" w:rsidRPr="004F3490" w:rsidRDefault="004F3490" w:rsidP="004F3490">
      <w:pPr>
        <w:rPr>
          <w:rFonts w:ascii="Courier New" w:hAnsi="Courier New" w:cs="Courier New"/>
        </w:rPr>
      </w:pPr>
    </w:p>
    <w:p w14:paraId="214E46DB" w14:textId="77777777" w:rsidR="004F3490" w:rsidRPr="004F3490" w:rsidRDefault="004F3490" w:rsidP="004F3490">
      <w:pPr>
        <w:rPr>
          <w:rFonts w:ascii="Courier New" w:hAnsi="Courier New" w:cs="Courier New"/>
        </w:rPr>
      </w:pPr>
    </w:p>
    <w:p w14:paraId="6B0D3D2D" w14:textId="77777777" w:rsidR="004F3490" w:rsidRPr="004F3490" w:rsidRDefault="004F3490" w:rsidP="004F3490">
      <w:pPr>
        <w:rPr>
          <w:rFonts w:ascii="Courier New" w:hAnsi="Courier New" w:cs="Courier New"/>
        </w:rPr>
      </w:pPr>
    </w:p>
    <w:p w14:paraId="311BD595" w14:textId="77777777" w:rsidR="004F3490" w:rsidRPr="004F3490" w:rsidRDefault="004F3490" w:rsidP="004F3490">
      <w:pPr>
        <w:rPr>
          <w:rFonts w:ascii="Courier New" w:hAnsi="Courier New" w:cs="Courier New"/>
        </w:rPr>
      </w:pPr>
    </w:p>
    <w:p w14:paraId="32197BED" w14:textId="77777777" w:rsidR="004F3490" w:rsidRPr="004F3490" w:rsidRDefault="004F3490" w:rsidP="004F3490">
      <w:pPr>
        <w:rPr>
          <w:rFonts w:ascii="Courier New" w:hAnsi="Courier New" w:cs="Courier New"/>
        </w:rPr>
      </w:pPr>
    </w:p>
    <w:p w14:paraId="146CA458" w14:textId="77777777" w:rsidR="004F3490" w:rsidRPr="004F3490" w:rsidRDefault="004F3490" w:rsidP="004F3490">
      <w:pPr>
        <w:rPr>
          <w:rFonts w:ascii="Courier New" w:hAnsi="Courier New" w:cs="Courier New"/>
        </w:rPr>
      </w:pPr>
    </w:p>
    <w:p w14:paraId="68CE3D19" w14:textId="77777777" w:rsidR="004F3490" w:rsidRPr="004F3490" w:rsidRDefault="004F3490" w:rsidP="004F3490">
      <w:pPr>
        <w:rPr>
          <w:rFonts w:ascii="Courier New" w:hAnsi="Courier New" w:cs="Courier New"/>
        </w:rPr>
      </w:pPr>
    </w:p>
    <w:p w14:paraId="78453AD1" w14:textId="77777777" w:rsidR="004F3490" w:rsidRPr="004F3490" w:rsidRDefault="004F3490" w:rsidP="004F3490">
      <w:pPr>
        <w:rPr>
          <w:rFonts w:ascii="Courier New" w:hAnsi="Courier New" w:cs="Courier New"/>
        </w:rPr>
      </w:pPr>
    </w:p>
    <w:p w14:paraId="5AF200DC" w14:textId="77777777" w:rsidR="004F3490" w:rsidRPr="004F3490" w:rsidRDefault="004F3490" w:rsidP="004F3490">
      <w:pPr>
        <w:rPr>
          <w:rFonts w:ascii="Courier New" w:hAnsi="Courier New" w:cs="Courier New"/>
        </w:rPr>
      </w:pPr>
    </w:p>
    <w:p w14:paraId="5BBCC1A7" w14:textId="77777777" w:rsidR="004F3490" w:rsidRPr="004F3490" w:rsidRDefault="004F3490" w:rsidP="004F3490">
      <w:pPr>
        <w:rPr>
          <w:rFonts w:ascii="Courier New" w:hAnsi="Courier New" w:cs="Courier New"/>
        </w:rPr>
      </w:pPr>
    </w:p>
    <w:p w14:paraId="56B45024" w14:textId="7831EDBA" w:rsidR="000E7C1B" w:rsidRPr="004F3490" w:rsidRDefault="000E7C1B" w:rsidP="00706EE4">
      <w:pPr>
        <w:tabs>
          <w:tab w:val="left" w:pos="8570"/>
        </w:tabs>
        <w:rPr>
          <w:rFonts w:ascii="Courier New" w:hAnsi="Courier New" w:cs="Courier New"/>
        </w:rPr>
      </w:pPr>
    </w:p>
    <w:sectPr w:rsidR="000E7C1B" w:rsidRPr="004F3490" w:rsidSect="00157DD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D83A9" w14:textId="77777777" w:rsidR="00E31861" w:rsidRDefault="00E31861" w:rsidP="002C1ADB">
      <w:r>
        <w:separator/>
      </w:r>
    </w:p>
  </w:endnote>
  <w:endnote w:type="continuationSeparator" w:id="0">
    <w:p w14:paraId="55371C3E" w14:textId="77777777" w:rsidR="00E31861" w:rsidRDefault="00E31861" w:rsidP="002C1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73A8" w14:textId="77777777" w:rsidR="004F3490" w:rsidRDefault="004F3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7598" w14:textId="5C8C2047" w:rsidR="009628FB" w:rsidRDefault="009628FB">
    <w:pPr>
      <w:pStyle w:val="Footer"/>
      <w:tabs>
        <w:tab w:val="clear" w:pos="8640"/>
        <w:tab w:val="right" w:pos="9360"/>
      </w:tabs>
      <w:rPr>
        <w:sz w:val="14"/>
      </w:rPr>
    </w:pPr>
    <w:r>
      <w:rPr>
        <w:sz w:val="14"/>
      </w:rPr>
      <w:tab/>
    </w:r>
    <w:r>
      <w:rPr>
        <w:sz w:val="14"/>
      </w:rPr>
      <w:tab/>
      <w:t xml:space="preserve">       CSSE 304     Test #1    </w:t>
    </w:r>
    <w:r>
      <w:rPr>
        <w:sz w:val="14"/>
      </w:rPr>
      <w:fldChar w:fldCharType="begin"/>
    </w:r>
    <w:r>
      <w:rPr>
        <w:sz w:val="14"/>
      </w:rPr>
      <w:instrText xml:space="preserve"> DATE \@ "M/d/yy" </w:instrText>
    </w:r>
    <w:r>
      <w:rPr>
        <w:sz w:val="14"/>
      </w:rPr>
      <w:fldChar w:fldCharType="separate"/>
    </w:r>
    <w:r w:rsidR="00FF3BA8">
      <w:rPr>
        <w:noProof/>
        <w:sz w:val="14"/>
      </w:rPr>
      <w:t>9/29/22</w:t>
    </w:r>
    <w:r>
      <w:rPr>
        <w:sz w:val="14"/>
      </w:rPr>
      <w:fldChar w:fldCharType="end"/>
    </w:r>
    <w:r>
      <w:rPr>
        <w:sz w:val="14"/>
      </w:rPr>
      <w:t xml:space="preserve">  Page </w:t>
    </w:r>
    <w:r>
      <w:rPr>
        <w:rStyle w:val="PageNumber"/>
        <w:sz w:val="14"/>
      </w:rPr>
      <w:fldChar w:fldCharType="begin"/>
    </w:r>
    <w:r>
      <w:rPr>
        <w:rStyle w:val="PageNumber"/>
        <w:sz w:val="14"/>
      </w:rPr>
      <w:instrText xml:space="preserve"> PAGE </w:instrText>
    </w:r>
    <w:r>
      <w:rPr>
        <w:rStyle w:val="PageNumber"/>
        <w:sz w:val="14"/>
      </w:rPr>
      <w:fldChar w:fldCharType="separate"/>
    </w:r>
    <w:r w:rsidR="00BD3550">
      <w:rPr>
        <w:rStyle w:val="PageNumber"/>
        <w:noProof/>
        <w:sz w:val="14"/>
      </w:rPr>
      <w:t>3</w:t>
    </w:r>
    <w:r>
      <w:rPr>
        <w:rStyle w:val="PageNumber"/>
        <w:sz w:val="14"/>
      </w:rPr>
      <w:fldChar w:fldCharType="end"/>
    </w:r>
    <w:r>
      <w:rPr>
        <w:rStyle w:val="PageNumber"/>
        <w:sz w:val="14"/>
      </w:rPr>
      <w:t xml:space="preserve"> of </w:t>
    </w:r>
    <w:r>
      <w:rPr>
        <w:rStyle w:val="PageNumber"/>
        <w:sz w:val="14"/>
      </w:rPr>
      <w:fldChar w:fldCharType="begin"/>
    </w:r>
    <w:r>
      <w:rPr>
        <w:rStyle w:val="PageNumber"/>
        <w:sz w:val="14"/>
      </w:rPr>
      <w:instrText xml:space="preserve"> NUMPAGES </w:instrText>
    </w:r>
    <w:r>
      <w:rPr>
        <w:rStyle w:val="PageNumber"/>
        <w:sz w:val="14"/>
      </w:rPr>
      <w:fldChar w:fldCharType="separate"/>
    </w:r>
    <w:r w:rsidR="00BD3550">
      <w:rPr>
        <w:rStyle w:val="PageNumber"/>
        <w:noProof/>
        <w:sz w:val="14"/>
      </w:rPr>
      <w:t>3</w:t>
    </w:r>
    <w:r>
      <w:rPr>
        <w:rStyle w:val="PageNumbe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8034" w14:textId="77777777" w:rsidR="004F3490" w:rsidRDefault="004F3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53CF" w14:textId="77777777" w:rsidR="00E31861" w:rsidRDefault="00E31861" w:rsidP="002C1ADB">
      <w:r>
        <w:separator/>
      </w:r>
    </w:p>
  </w:footnote>
  <w:footnote w:type="continuationSeparator" w:id="0">
    <w:p w14:paraId="089701D7" w14:textId="77777777" w:rsidR="00E31861" w:rsidRDefault="00E31861" w:rsidP="002C1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7D5B" w14:textId="77777777" w:rsidR="004F3490" w:rsidRDefault="004F3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094A" w14:textId="77777777" w:rsidR="004F3490" w:rsidRDefault="004F3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EFAE" w14:textId="77777777" w:rsidR="004F3490" w:rsidRDefault="004F3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8"/>
    <w:lvl w:ilvl="0">
      <w:start w:val="1"/>
      <w:numFmt w:val="bullet"/>
      <w:lvlText w:val=""/>
      <w:lvlJc w:val="left"/>
      <w:pPr>
        <w:tabs>
          <w:tab w:val="num" w:pos="360"/>
        </w:tabs>
        <w:ind w:left="360" w:hanging="360"/>
      </w:pPr>
      <w:rPr>
        <w:rFonts w:ascii="Symbol" w:hAnsi="Symbol"/>
      </w:rPr>
    </w:lvl>
  </w:abstractNum>
  <w:abstractNum w:abstractNumId="1" w15:restartNumberingAfterBreak="0">
    <w:nsid w:val="03224B97"/>
    <w:multiLevelType w:val="hybridMultilevel"/>
    <w:tmpl w:val="79202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F040F5"/>
    <w:multiLevelType w:val="hybridMultilevel"/>
    <w:tmpl w:val="6BD4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009D4"/>
    <w:multiLevelType w:val="hybridMultilevel"/>
    <w:tmpl w:val="E7486510"/>
    <w:lvl w:ilvl="0" w:tplc="844A9760">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15EBC"/>
    <w:multiLevelType w:val="hybridMultilevel"/>
    <w:tmpl w:val="2F064856"/>
    <w:lvl w:ilvl="0" w:tplc="51EE6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81D9D"/>
    <w:multiLevelType w:val="hybridMultilevel"/>
    <w:tmpl w:val="7062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F0714"/>
    <w:multiLevelType w:val="hybridMultilevel"/>
    <w:tmpl w:val="6CCA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97C7C"/>
    <w:multiLevelType w:val="hybridMultilevel"/>
    <w:tmpl w:val="BE765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340E2"/>
    <w:multiLevelType w:val="hybridMultilevel"/>
    <w:tmpl w:val="9A7E4F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25A7A"/>
    <w:multiLevelType w:val="hybridMultilevel"/>
    <w:tmpl w:val="37CCF784"/>
    <w:lvl w:ilvl="0" w:tplc="940AE5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9D3349"/>
    <w:multiLevelType w:val="hybridMultilevel"/>
    <w:tmpl w:val="5DD8B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3825084">
    <w:abstractNumId w:val="8"/>
  </w:num>
  <w:num w:numId="2" w16cid:durableId="1679381260">
    <w:abstractNumId w:val="7"/>
  </w:num>
  <w:num w:numId="3" w16cid:durableId="2139495903">
    <w:abstractNumId w:val="5"/>
  </w:num>
  <w:num w:numId="4" w16cid:durableId="1229003141">
    <w:abstractNumId w:val="1"/>
  </w:num>
  <w:num w:numId="5" w16cid:durableId="213128537">
    <w:abstractNumId w:val="2"/>
  </w:num>
  <w:num w:numId="6" w16cid:durableId="2135754618">
    <w:abstractNumId w:val="6"/>
  </w:num>
  <w:num w:numId="7" w16cid:durableId="336034133">
    <w:abstractNumId w:val="10"/>
  </w:num>
  <w:num w:numId="8" w16cid:durableId="645820630">
    <w:abstractNumId w:val="0"/>
  </w:num>
  <w:num w:numId="9" w16cid:durableId="942494302">
    <w:abstractNumId w:val="9"/>
  </w:num>
  <w:num w:numId="10" w16cid:durableId="1830555267">
    <w:abstractNumId w:val="3"/>
  </w:num>
  <w:num w:numId="11" w16cid:durableId="19940184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Boutell">
    <w15:presenceInfo w15:providerId="None" w15:userId="Matt Bout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DDD"/>
    <w:rsid w:val="00014F96"/>
    <w:rsid w:val="00023C80"/>
    <w:rsid w:val="000300C6"/>
    <w:rsid w:val="000349B5"/>
    <w:rsid w:val="00051DEE"/>
    <w:rsid w:val="00052E52"/>
    <w:rsid w:val="00064581"/>
    <w:rsid w:val="00070183"/>
    <w:rsid w:val="00073D76"/>
    <w:rsid w:val="00075F61"/>
    <w:rsid w:val="00090560"/>
    <w:rsid w:val="00090B66"/>
    <w:rsid w:val="00093454"/>
    <w:rsid w:val="00095325"/>
    <w:rsid w:val="00095837"/>
    <w:rsid w:val="000A0818"/>
    <w:rsid w:val="000A098F"/>
    <w:rsid w:val="000A132D"/>
    <w:rsid w:val="000A7799"/>
    <w:rsid w:val="000C0A80"/>
    <w:rsid w:val="000C1DBE"/>
    <w:rsid w:val="000C68D6"/>
    <w:rsid w:val="000C7D17"/>
    <w:rsid w:val="000D0518"/>
    <w:rsid w:val="000D278D"/>
    <w:rsid w:val="000D4FDC"/>
    <w:rsid w:val="000E33D4"/>
    <w:rsid w:val="000E7C1B"/>
    <w:rsid w:val="000F2091"/>
    <w:rsid w:val="000F52D6"/>
    <w:rsid w:val="000F66F8"/>
    <w:rsid w:val="000F7C03"/>
    <w:rsid w:val="00157DDD"/>
    <w:rsid w:val="0017071D"/>
    <w:rsid w:val="00176604"/>
    <w:rsid w:val="00176D16"/>
    <w:rsid w:val="00191650"/>
    <w:rsid w:val="00191B64"/>
    <w:rsid w:val="00193554"/>
    <w:rsid w:val="001951FC"/>
    <w:rsid w:val="0019568A"/>
    <w:rsid w:val="001A136F"/>
    <w:rsid w:val="001A6F56"/>
    <w:rsid w:val="001B0BC6"/>
    <w:rsid w:val="001B2F47"/>
    <w:rsid w:val="001B74A7"/>
    <w:rsid w:val="001C34EE"/>
    <w:rsid w:val="001C4649"/>
    <w:rsid w:val="001C60AB"/>
    <w:rsid w:val="001D5B6B"/>
    <w:rsid w:val="001E066F"/>
    <w:rsid w:val="001E2EA1"/>
    <w:rsid w:val="001E4443"/>
    <w:rsid w:val="001E62DF"/>
    <w:rsid w:val="001F0290"/>
    <w:rsid w:val="001F132F"/>
    <w:rsid w:val="001F3C09"/>
    <w:rsid w:val="00201E68"/>
    <w:rsid w:val="00201FFE"/>
    <w:rsid w:val="00203EAA"/>
    <w:rsid w:val="00204294"/>
    <w:rsid w:val="00205A6E"/>
    <w:rsid w:val="002151F0"/>
    <w:rsid w:val="002155F8"/>
    <w:rsid w:val="00216EB0"/>
    <w:rsid w:val="00225287"/>
    <w:rsid w:val="00227781"/>
    <w:rsid w:val="00235A99"/>
    <w:rsid w:val="00237DD5"/>
    <w:rsid w:val="002458F1"/>
    <w:rsid w:val="0025190A"/>
    <w:rsid w:val="002523AA"/>
    <w:rsid w:val="002539E0"/>
    <w:rsid w:val="00254629"/>
    <w:rsid w:val="00264480"/>
    <w:rsid w:val="00270815"/>
    <w:rsid w:val="002910B4"/>
    <w:rsid w:val="002971D1"/>
    <w:rsid w:val="002A1FA8"/>
    <w:rsid w:val="002A71D5"/>
    <w:rsid w:val="002B0810"/>
    <w:rsid w:val="002C11FD"/>
    <w:rsid w:val="002C1ADB"/>
    <w:rsid w:val="002C7B06"/>
    <w:rsid w:val="002D25FE"/>
    <w:rsid w:val="002D619B"/>
    <w:rsid w:val="002E6BEF"/>
    <w:rsid w:val="002F3409"/>
    <w:rsid w:val="002F634E"/>
    <w:rsid w:val="002F75AC"/>
    <w:rsid w:val="00300B85"/>
    <w:rsid w:val="0030515C"/>
    <w:rsid w:val="00307846"/>
    <w:rsid w:val="003161E0"/>
    <w:rsid w:val="003202A3"/>
    <w:rsid w:val="0032038A"/>
    <w:rsid w:val="003214FF"/>
    <w:rsid w:val="00321F0C"/>
    <w:rsid w:val="00323CA9"/>
    <w:rsid w:val="0032511B"/>
    <w:rsid w:val="003263EE"/>
    <w:rsid w:val="00331019"/>
    <w:rsid w:val="003326EE"/>
    <w:rsid w:val="00337076"/>
    <w:rsid w:val="00361CD0"/>
    <w:rsid w:val="00390949"/>
    <w:rsid w:val="003919A2"/>
    <w:rsid w:val="00392F12"/>
    <w:rsid w:val="0039546D"/>
    <w:rsid w:val="00397EE4"/>
    <w:rsid w:val="003A6EA1"/>
    <w:rsid w:val="003A7701"/>
    <w:rsid w:val="003C052E"/>
    <w:rsid w:val="003C0F8C"/>
    <w:rsid w:val="003D13F1"/>
    <w:rsid w:val="003D3EA8"/>
    <w:rsid w:val="003D507A"/>
    <w:rsid w:val="003E0902"/>
    <w:rsid w:val="003F3E38"/>
    <w:rsid w:val="003F58E1"/>
    <w:rsid w:val="00402C6D"/>
    <w:rsid w:val="00403F1D"/>
    <w:rsid w:val="00404BE7"/>
    <w:rsid w:val="00417344"/>
    <w:rsid w:val="0042538C"/>
    <w:rsid w:val="004343BA"/>
    <w:rsid w:val="00443B8A"/>
    <w:rsid w:val="00444D99"/>
    <w:rsid w:val="0045132B"/>
    <w:rsid w:val="00452E40"/>
    <w:rsid w:val="004608E0"/>
    <w:rsid w:val="004674D3"/>
    <w:rsid w:val="004715F4"/>
    <w:rsid w:val="004748E5"/>
    <w:rsid w:val="0048698F"/>
    <w:rsid w:val="004903B8"/>
    <w:rsid w:val="00491776"/>
    <w:rsid w:val="00496A51"/>
    <w:rsid w:val="004970D1"/>
    <w:rsid w:val="004A438F"/>
    <w:rsid w:val="004A48BD"/>
    <w:rsid w:val="004B2FD3"/>
    <w:rsid w:val="004C670F"/>
    <w:rsid w:val="004D1450"/>
    <w:rsid w:val="004E23C4"/>
    <w:rsid w:val="004E52A0"/>
    <w:rsid w:val="004E6ECA"/>
    <w:rsid w:val="004F3490"/>
    <w:rsid w:val="004F36F2"/>
    <w:rsid w:val="004F46DF"/>
    <w:rsid w:val="00506CA7"/>
    <w:rsid w:val="00510A5D"/>
    <w:rsid w:val="00513FF3"/>
    <w:rsid w:val="00515B15"/>
    <w:rsid w:val="005164DD"/>
    <w:rsid w:val="00523326"/>
    <w:rsid w:val="00525DED"/>
    <w:rsid w:val="0053348F"/>
    <w:rsid w:val="00535CA1"/>
    <w:rsid w:val="00555F96"/>
    <w:rsid w:val="00566D5D"/>
    <w:rsid w:val="005712BE"/>
    <w:rsid w:val="005731D8"/>
    <w:rsid w:val="0057378B"/>
    <w:rsid w:val="00585760"/>
    <w:rsid w:val="00591533"/>
    <w:rsid w:val="005926EA"/>
    <w:rsid w:val="005A630A"/>
    <w:rsid w:val="005B2217"/>
    <w:rsid w:val="005B3AB2"/>
    <w:rsid w:val="005C32C6"/>
    <w:rsid w:val="005D202A"/>
    <w:rsid w:val="005D4D5E"/>
    <w:rsid w:val="005D4E9C"/>
    <w:rsid w:val="005E1FCD"/>
    <w:rsid w:val="005E32A5"/>
    <w:rsid w:val="005F3714"/>
    <w:rsid w:val="005F4A18"/>
    <w:rsid w:val="006039D3"/>
    <w:rsid w:val="00612531"/>
    <w:rsid w:val="006224CE"/>
    <w:rsid w:val="00624647"/>
    <w:rsid w:val="00633C03"/>
    <w:rsid w:val="00644A9B"/>
    <w:rsid w:val="00647CBA"/>
    <w:rsid w:val="0068109D"/>
    <w:rsid w:val="006817D0"/>
    <w:rsid w:val="00682FF3"/>
    <w:rsid w:val="00693EED"/>
    <w:rsid w:val="006A241F"/>
    <w:rsid w:val="006A412D"/>
    <w:rsid w:val="006A44F8"/>
    <w:rsid w:val="006B7294"/>
    <w:rsid w:val="006C4CB1"/>
    <w:rsid w:val="006D11E2"/>
    <w:rsid w:val="006E270A"/>
    <w:rsid w:val="006F571E"/>
    <w:rsid w:val="00702F0B"/>
    <w:rsid w:val="00706671"/>
    <w:rsid w:val="00706EE4"/>
    <w:rsid w:val="00721A69"/>
    <w:rsid w:val="00723F88"/>
    <w:rsid w:val="00726B1A"/>
    <w:rsid w:val="0072771F"/>
    <w:rsid w:val="007413F9"/>
    <w:rsid w:val="00753C14"/>
    <w:rsid w:val="00756863"/>
    <w:rsid w:val="0075770F"/>
    <w:rsid w:val="00760DD9"/>
    <w:rsid w:val="00761610"/>
    <w:rsid w:val="007646BB"/>
    <w:rsid w:val="00777E38"/>
    <w:rsid w:val="0078538A"/>
    <w:rsid w:val="007A3CF3"/>
    <w:rsid w:val="007A45DA"/>
    <w:rsid w:val="007A538E"/>
    <w:rsid w:val="007D18F4"/>
    <w:rsid w:val="007D2CF2"/>
    <w:rsid w:val="007D35AE"/>
    <w:rsid w:val="007D790C"/>
    <w:rsid w:val="007E3E8C"/>
    <w:rsid w:val="007E72BB"/>
    <w:rsid w:val="00801BE5"/>
    <w:rsid w:val="00833FBB"/>
    <w:rsid w:val="008478DA"/>
    <w:rsid w:val="00850411"/>
    <w:rsid w:val="0085118F"/>
    <w:rsid w:val="00877DAC"/>
    <w:rsid w:val="00881E1D"/>
    <w:rsid w:val="00891963"/>
    <w:rsid w:val="0089400C"/>
    <w:rsid w:val="008A3970"/>
    <w:rsid w:val="008B36F0"/>
    <w:rsid w:val="008C4294"/>
    <w:rsid w:val="008C48F6"/>
    <w:rsid w:val="008D3743"/>
    <w:rsid w:val="008E2C24"/>
    <w:rsid w:val="008F3D05"/>
    <w:rsid w:val="008F4880"/>
    <w:rsid w:val="008F53E7"/>
    <w:rsid w:val="0090026F"/>
    <w:rsid w:val="00910C96"/>
    <w:rsid w:val="00913282"/>
    <w:rsid w:val="00915005"/>
    <w:rsid w:val="0092008E"/>
    <w:rsid w:val="00942999"/>
    <w:rsid w:val="00953F3E"/>
    <w:rsid w:val="009628FB"/>
    <w:rsid w:val="00965354"/>
    <w:rsid w:val="00970755"/>
    <w:rsid w:val="00970C9C"/>
    <w:rsid w:val="00985EB1"/>
    <w:rsid w:val="00987DBB"/>
    <w:rsid w:val="00992E5F"/>
    <w:rsid w:val="009971B8"/>
    <w:rsid w:val="009A770F"/>
    <w:rsid w:val="009B41D3"/>
    <w:rsid w:val="009C77D4"/>
    <w:rsid w:val="009D2689"/>
    <w:rsid w:val="009D47BC"/>
    <w:rsid w:val="009E26E3"/>
    <w:rsid w:val="009E2852"/>
    <w:rsid w:val="009F1624"/>
    <w:rsid w:val="009F17E4"/>
    <w:rsid w:val="009F75F0"/>
    <w:rsid w:val="00A0072D"/>
    <w:rsid w:val="00A01121"/>
    <w:rsid w:val="00A22A4B"/>
    <w:rsid w:val="00A22A82"/>
    <w:rsid w:val="00A24AAE"/>
    <w:rsid w:val="00A41F89"/>
    <w:rsid w:val="00A44937"/>
    <w:rsid w:val="00A55E69"/>
    <w:rsid w:val="00A676DC"/>
    <w:rsid w:val="00A70643"/>
    <w:rsid w:val="00A7147D"/>
    <w:rsid w:val="00A720FC"/>
    <w:rsid w:val="00A82684"/>
    <w:rsid w:val="00A83D5E"/>
    <w:rsid w:val="00A86B11"/>
    <w:rsid w:val="00A942C8"/>
    <w:rsid w:val="00A97DF5"/>
    <w:rsid w:val="00AA5B93"/>
    <w:rsid w:val="00AA5E59"/>
    <w:rsid w:val="00AB0315"/>
    <w:rsid w:val="00AD1FB6"/>
    <w:rsid w:val="00AE19FE"/>
    <w:rsid w:val="00AE696D"/>
    <w:rsid w:val="00AF26D8"/>
    <w:rsid w:val="00AF5676"/>
    <w:rsid w:val="00B008A3"/>
    <w:rsid w:val="00B12D88"/>
    <w:rsid w:val="00B25C13"/>
    <w:rsid w:val="00B273D3"/>
    <w:rsid w:val="00B31CFC"/>
    <w:rsid w:val="00B33BB3"/>
    <w:rsid w:val="00B34B66"/>
    <w:rsid w:val="00B43A15"/>
    <w:rsid w:val="00B62736"/>
    <w:rsid w:val="00B63848"/>
    <w:rsid w:val="00B63B82"/>
    <w:rsid w:val="00B70925"/>
    <w:rsid w:val="00B7788F"/>
    <w:rsid w:val="00B92993"/>
    <w:rsid w:val="00B94FE1"/>
    <w:rsid w:val="00BA12BA"/>
    <w:rsid w:val="00BB4BF6"/>
    <w:rsid w:val="00BB6637"/>
    <w:rsid w:val="00BB796A"/>
    <w:rsid w:val="00BC0AC0"/>
    <w:rsid w:val="00BC5F0B"/>
    <w:rsid w:val="00BD037E"/>
    <w:rsid w:val="00BD1393"/>
    <w:rsid w:val="00BD3550"/>
    <w:rsid w:val="00C0398F"/>
    <w:rsid w:val="00C145BC"/>
    <w:rsid w:val="00C17833"/>
    <w:rsid w:val="00C2231C"/>
    <w:rsid w:val="00C527D0"/>
    <w:rsid w:val="00C53017"/>
    <w:rsid w:val="00C65DD7"/>
    <w:rsid w:val="00C71B88"/>
    <w:rsid w:val="00C80683"/>
    <w:rsid w:val="00C83CA9"/>
    <w:rsid w:val="00C9131D"/>
    <w:rsid w:val="00CA25E5"/>
    <w:rsid w:val="00CA4DDA"/>
    <w:rsid w:val="00CA6D6D"/>
    <w:rsid w:val="00CB0A25"/>
    <w:rsid w:val="00CB1A90"/>
    <w:rsid w:val="00CC51C3"/>
    <w:rsid w:val="00CD4D78"/>
    <w:rsid w:val="00CE22B4"/>
    <w:rsid w:val="00CF0870"/>
    <w:rsid w:val="00CF28B4"/>
    <w:rsid w:val="00CF3C9C"/>
    <w:rsid w:val="00CF43BD"/>
    <w:rsid w:val="00D01DB0"/>
    <w:rsid w:val="00D07412"/>
    <w:rsid w:val="00D148E1"/>
    <w:rsid w:val="00D210B2"/>
    <w:rsid w:val="00D26DC9"/>
    <w:rsid w:val="00D318BA"/>
    <w:rsid w:val="00D33B2C"/>
    <w:rsid w:val="00D33C9B"/>
    <w:rsid w:val="00D62D4F"/>
    <w:rsid w:val="00D64FE5"/>
    <w:rsid w:val="00D67B0A"/>
    <w:rsid w:val="00D7344D"/>
    <w:rsid w:val="00D80788"/>
    <w:rsid w:val="00D83730"/>
    <w:rsid w:val="00D91712"/>
    <w:rsid w:val="00D94070"/>
    <w:rsid w:val="00DA178A"/>
    <w:rsid w:val="00DA3D4B"/>
    <w:rsid w:val="00DA40A1"/>
    <w:rsid w:val="00DA7E84"/>
    <w:rsid w:val="00DB41C6"/>
    <w:rsid w:val="00DC0F87"/>
    <w:rsid w:val="00DC7595"/>
    <w:rsid w:val="00DD769E"/>
    <w:rsid w:val="00DE6408"/>
    <w:rsid w:val="00DF00B7"/>
    <w:rsid w:val="00DF1E15"/>
    <w:rsid w:val="00DF70B9"/>
    <w:rsid w:val="00E0479E"/>
    <w:rsid w:val="00E07F56"/>
    <w:rsid w:val="00E134B8"/>
    <w:rsid w:val="00E1645C"/>
    <w:rsid w:val="00E256C5"/>
    <w:rsid w:val="00E31861"/>
    <w:rsid w:val="00E5321D"/>
    <w:rsid w:val="00E603AC"/>
    <w:rsid w:val="00E86559"/>
    <w:rsid w:val="00E9400F"/>
    <w:rsid w:val="00EA52FB"/>
    <w:rsid w:val="00EB3EBD"/>
    <w:rsid w:val="00EB7F7E"/>
    <w:rsid w:val="00EC350A"/>
    <w:rsid w:val="00EC72FD"/>
    <w:rsid w:val="00ED1EDB"/>
    <w:rsid w:val="00EE4D6D"/>
    <w:rsid w:val="00EE75EB"/>
    <w:rsid w:val="00EF3FC8"/>
    <w:rsid w:val="00EF562C"/>
    <w:rsid w:val="00EF60AF"/>
    <w:rsid w:val="00F02A1D"/>
    <w:rsid w:val="00F21BF6"/>
    <w:rsid w:val="00F5278E"/>
    <w:rsid w:val="00F537EB"/>
    <w:rsid w:val="00F572BC"/>
    <w:rsid w:val="00F6383B"/>
    <w:rsid w:val="00F64937"/>
    <w:rsid w:val="00F724CD"/>
    <w:rsid w:val="00F777F3"/>
    <w:rsid w:val="00F81378"/>
    <w:rsid w:val="00F836CA"/>
    <w:rsid w:val="00F85034"/>
    <w:rsid w:val="00F94D73"/>
    <w:rsid w:val="00F96958"/>
    <w:rsid w:val="00F96CB2"/>
    <w:rsid w:val="00FA7485"/>
    <w:rsid w:val="00FC005B"/>
    <w:rsid w:val="00FC4BC5"/>
    <w:rsid w:val="00FD413F"/>
    <w:rsid w:val="00FE2686"/>
    <w:rsid w:val="00FE39E0"/>
    <w:rsid w:val="00FE6F66"/>
    <w:rsid w:val="00FF1A9B"/>
    <w:rsid w:val="00FF3BA8"/>
    <w:rsid w:val="00FF4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3E0223"/>
  <w15:docId w15:val="{432DC070-7E1D-464C-89A0-30E9F2F4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3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57DDD"/>
    <w:pPr>
      <w:tabs>
        <w:tab w:val="center" w:pos="4320"/>
        <w:tab w:val="right" w:pos="8640"/>
      </w:tabs>
    </w:pPr>
  </w:style>
  <w:style w:type="character" w:customStyle="1" w:styleId="FooterChar">
    <w:name w:val="Footer Char"/>
    <w:basedOn w:val="DefaultParagraphFont"/>
    <w:link w:val="Footer"/>
    <w:rsid w:val="00157DDD"/>
    <w:rPr>
      <w:rFonts w:ascii="Times New Roman" w:eastAsia="Times New Roman" w:hAnsi="Times New Roman" w:cs="Times New Roman"/>
      <w:sz w:val="20"/>
      <w:szCs w:val="20"/>
    </w:rPr>
  </w:style>
  <w:style w:type="character" w:styleId="PageNumber">
    <w:name w:val="page number"/>
    <w:basedOn w:val="DefaultParagraphFont"/>
    <w:rsid w:val="00157DDD"/>
  </w:style>
  <w:style w:type="table" w:styleId="TableGrid">
    <w:name w:val="Table Grid"/>
    <w:basedOn w:val="TableNormal"/>
    <w:rsid w:val="00157D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7DDD"/>
    <w:rPr>
      <w:rFonts w:ascii="Tahoma" w:hAnsi="Tahoma" w:cs="Tahoma"/>
      <w:sz w:val="16"/>
      <w:szCs w:val="16"/>
    </w:rPr>
  </w:style>
  <w:style w:type="character" w:customStyle="1" w:styleId="BalloonTextChar">
    <w:name w:val="Balloon Text Char"/>
    <w:basedOn w:val="DefaultParagraphFont"/>
    <w:link w:val="BalloonText"/>
    <w:uiPriority w:val="99"/>
    <w:semiHidden/>
    <w:rsid w:val="00157DDD"/>
    <w:rPr>
      <w:rFonts w:ascii="Tahoma" w:eastAsia="Times New Roman" w:hAnsi="Tahoma" w:cs="Tahoma"/>
      <w:sz w:val="16"/>
      <w:szCs w:val="16"/>
    </w:rPr>
  </w:style>
  <w:style w:type="paragraph" w:styleId="NormalWeb">
    <w:name w:val="Normal (Web)"/>
    <w:basedOn w:val="Normal"/>
    <w:uiPriority w:val="99"/>
    <w:semiHidden/>
    <w:unhideWhenUsed/>
    <w:rsid w:val="009971B8"/>
    <w:pPr>
      <w:spacing w:before="100" w:beforeAutospacing="1" w:after="100" w:afterAutospacing="1"/>
    </w:pPr>
    <w:rPr>
      <w:sz w:val="24"/>
      <w:szCs w:val="24"/>
    </w:rPr>
  </w:style>
  <w:style w:type="character" w:customStyle="1" w:styleId="formdef">
    <w:name w:val="formdef"/>
    <w:basedOn w:val="DefaultParagraphFont"/>
    <w:rsid w:val="009971B8"/>
  </w:style>
  <w:style w:type="character" w:customStyle="1" w:styleId="apple-converted-space">
    <w:name w:val="apple-converted-space"/>
    <w:basedOn w:val="DefaultParagraphFont"/>
    <w:rsid w:val="009971B8"/>
  </w:style>
  <w:style w:type="character" w:styleId="HTMLTypewriter">
    <w:name w:val="HTML Typewriter"/>
    <w:basedOn w:val="DefaultParagraphFont"/>
    <w:uiPriority w:val="99"/>
    <w:semiHidden/>
    <w:unhideWhenUsed/>
    <w:rsid w:val="009971B8"/>
    <w:rPr>
      <w:rFonts w:ascii="Courier New" w:eastAsia="Times New Roman" w:hAnsi="Courier New" w:cs="Courier New"/>
      <w:sz w:val="20"/>
      <w:szCs w:val="20"/>
    </w:rPr>
  </w:style>
  <w:style w:type="paragraph" w:styleId="ListParagraph">
    <w:name w:val="List Paragraph"/>
    <w:basedOn w:val="Normal"/>
    <w:uiPriority w:val="34"/>
    <w:qFormat/>
    <w:rsid w:val="0092008E"/>
    <w:pPr>
      <w:ind w:left="720"/>
      <w:contextualSpacing/>
    </w:pPr>
  </w:style>
  <w:style w:type="character" w:customStyle="1" w:styleId="TNR10">
    <w:name w:val="TNR10"/>
    <w:basedOn w:val="DefaultParagraphFont"/>
    <w:rsid w:val="00DC7595"/>
    <w:rPr>
      <w:rFonts w:ascii="Times New Roman" w:hAnsi="Times New Roman"/>
      <w:spacing w:val="0"/>
      <w:sz w:val="20"/>
    </w:rPr>
  </w:style>
  <w:style w:type="paragraph" w:styleId="Revision">
    <w:name w:val="Revision"/>
    <w:hidden/>
    <w:uiPriority w:val="99"/>
    <w:semiHidden/>
    <w:rsid w:val="009F17E4"/>
    <w:pPr>
      <w:spacing w:after="0" w:line="240" w:lineRule="auto"/>
    </w:pPr>
    <w:rPr>
      <w:rFonts w:ascii="Times New Roman" w:eastAsia="Times New Roman" w:hAnsi="Times New Roman" w:cs="Times New Roman"/>
      <w:sz w:val="20"/>
      <w:szCs w:val="20"/>
    </w:rPr>
  </w:style>
  <w:style w:type="paragraph" w:styleId="NoSpacing">
    <w:name w:val="No Spacing"/>
    <w:uiPriority w:val="1"/>
    <w:qFormat/>
    <w:rsid w:val="00AF26D8"/>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F3490"/>
    <w:pPr>
      <w:tabs>
        <w:tab w:val="center" w:pos="4680"/>
        <w:tab w:val="right" w:pos="9360"/>
      </w:tabs>
    </w:pPr>
  </w:style>
  <w:style w:type="character" w:customStyle="1" w:styleId="HeaderChar">
    <w:name w:val="Header Char"/>
    <w:basedOn w:val="DefaultParagraphFont"/>
    <w:link w:val="Header"/>
    <w:uiPriority w:val="99"/>
    <w:rsid w:val="004F349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3508">
      <w:bodyDiv w:val="1"/>
      <w:marLeft w:val="0"/>
      <w:marRight w:val="0"/>
      <w:marTop w:val="0"/>
      <w:marBottom w:val="0"/>
      <w:divBdr>
        <w:top w:val="none" w:sz="0" w:space="0" w:color="auto"/>
        <w:left w:val="none" w:sz="0" w:space="0" w:color="auto"/>
        <w:bottom w:val="none" w:sz="0" w:space="0" w:color="auto"/>
        <w:right w:val="none" w:sz="0" w:space="0" w:color="auto"/>
      </w:divBdr>
    </w:div>
    <w:div w:id="424149850">
      <w:bodyDiv w:val="1"/>
      <w:marLeft w:val="0"/>
      <w:marRight w:val="0"/>
      <w:marTop w:val="0"/>
      <w:marBottom w:val="0"/>
      <w:divBdr>
        <w:top w:val="none" w:sz="0" w:space="0" w:color="auto"/>
        <w:left w:val="none" w:sz="0" w:space="0" w:color="auto"/>
        <w:bottom w:val="none" w:sz="0" w:space="0" w:color="auto"/>
        <w:right w:val="none" w:sz="0" w:space="0" w:color="auto"/>
      </w:divBdr>
    </w:div>
    <w:div w:id="4904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 Anderson</dc:creator>
  <cp:keywords/>
  <dc:description/>
  <cp:lastModifiedBy>Hewner, Mike</cp:lastModifiedBy>
  <cp:revision>96</cp:revision>
  <cp:lastPrinted>2022-09-26T23:04:00Z</cp:lastPrinted>
  <dcterms:created xsi:type="dcterms:W3CDTF">2021-09-15T17:56:00Z</dcterms:created>
  <dcterms:modified xsi:type="dcterms:W3CDTF">2022-10-11T01:37:00Z</dcterms:modified>
</cp:coreProperties>
</file>